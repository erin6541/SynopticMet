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C1ED" w14:textId="77777777" w:rsidR="00873689" w:rsidRPr="008D704C" w:rsidRDefault="00873689" w:rsidP="00873689">
      <w:pPr>
        <w:jc w:val="center"/>
        <w:rPr>
          <w:sz w:val="24"/>
          <w:szCs w:val="24"/>
        </w:rPr>
      </w:pPr>
      <w:r w:rsidRPr="008D704C">
        <w:rPr>
          <w:sz w:val="24"/>
          <w:szCs w:val="24"/>
        </w:rPr>
        <w:t>Synoptic Meteorology I</w:t>
      </w:r>
    </w:p>
    <w:p w14:paraId="67EF9C0E" w14:textId="56474A21" w:rsidR="00873689" w:rsidRDefault="00873689" w:rsidP="00873689">
      <w:pPr>
        <w:jc w:val="center"/>
        <w:rPr>
          <w:b/>
          <w:bCs/>
          <w:sz w:val="28"/>
          <w:szCs w:val="28"/>
        </w:rPr>
      </w:pPr>
      <w:r>
        <w:rPr>
          <w:b/>
          <w:bCs/>
          <w:sz w:val="28"/>
          <w:szCs w:val="28"/>
        </w:rPr>
        <w:t>Lab 5: Applying the Hypsometric Equation</w:t>
      </w:r>
    </w:p>
    <w:p w14:paraId="6E42A1C5" w14:textId="24F060AD" w:rsidR="00873689" w:rsidRDefault="00873689" w:rsidP="00873689">
      <w:pPr>
        <w:jc w:val="center"/>
        <w:rPr>
          <w:sz w:val="24"/>
          <w:szCs w:val="24"/>
        </w:rPr>
      </w:pPr>
      <w:r w:rsidRPr="008D704C">
        <w:rPr>
          <w:sz w:val="24"/>
          <w:szCs w:val="24"/>
        </w:rPr>
        <w:t xml:space="preserve">Wednesday </w:t>
      </w:r>
      <w:r>
        <w:rPr>
          <w:sz w:val="24"/>
          <w:szCs w:val="24"/>
        </w:rPr>
        <w:t>October</w:t>
      </w:r>
      <w:r w:rsidRPr="008D704C">
        <w:rPr>
          <w:sz w:val="24"/>
          <w:szCs w:val="24"/>
        </w:rPr>
        <w:t xml:space="preserve"> </w:t>
      </w:r>
      <w:r>
        <w:rPr>
          <w:sz w:val="24"/>
          <w:szCs w:val="24"/>
        </w:rPr>
        <w:t>5</w:t>
      </w:r>
      <w:r w:rsidRPr="00873689">
        <w:rPr>
          <w:sz w:val="24"/>
          <w:szCs w:val="24"/>
          <w:vertAlign w:val="superscript"/>
        </w:rPr>
        <w:t>th</w:t>
      </w:r>
      <w:r>
        <w:rPr>
          <w:sz w:val="24"/>
          <w:szCs w:val="24"/>
        </w:rPr>
        <w:t>,</w:t>
      </w:r>
      <w:r w:rsidRPr="008D704C">
        <w:rPr>
          <w:sz w:val="24"/>
          <w:szCs w:val="24"/>
        </w:rPr>
        <w:t xml:space="preserve"> 20</w:t>
      </w:r>
      <w:r>
        <w:rPr>
          <w:sz w:val="24"/>
          <w:szCs w:val="24"/>
        </w:rPr>
        <w:t>22</w:t>
      </w:r>
    </w:p>
    <w:p w14:paraId="0D44F6DC" w14:textId="77777777" w:rsidR="00873689" w:rsidRPr="008D704C" w:rsidRDefault="00873689" w:rsidP="00873689">
      <w:pPr>
        <w:jc w:val="center"/>
        <w:rPr>
          <w:sz w:val="24"/>
          <w:szCs w:val="24"/>
        </w:rPr>
      </w:pPr>
    </w:p>
    <w:p w14:paraId="29BF05CE" w14:textId="77777777" w:rsidR="00873689" w:rsidRDefault="00873689" w:rsidP="00873689">
      <w:pPr>
        <w:jc w:val="center"/>
      </w:pPr>
    </w:p>
    <w:p w14:paraId="204E65F0" w14:textId="77777777" w:rsidR="00873689" w:rsidRDefault="00873689" w:rsidP="00873689">
      <w:pPr>
        <w:rPr>
          <w:sz w:val="24"/>
          <w:szCs w:val="24"/>
        </w:rPr>
      </w:pPr>
      <w:r>
        <w:rPr>
          <w:sz w:val="24"/>
          <w:szCs w:val="24"/>
        </w:rPr>
        <w:t>Name:</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 xml:space="preserve">   ________________________________________________________________</w:t>
      </w:r>
    </w:p>
    <w:p w14:paraId="7AA96134" w14:textId="5613DB3C" w:rsidR="00873689" w:rsidRDefault="00873689" w:rsidP="00873689">
      <w:pPr>
        <w:rPr>
          <w:sz w:val="24"/>
          <w:szCs w:val="24"/>
        </w:rPr>
      </w:pPr>
      <w:r>
        <w:rPr>
          <w:sz w:val="24"/>
          <w:szCs w:val="24"/>
        </w:rPr>
        <w:t>Due: October 19</w:t>
      </w:r>
      <w:r w:rsidRPr="00B015B1">
        <w:rPr>
          <w:sz w:val="24"/>
          <w:szCs w:val="24"/>
          <w:vertAlign w:val="superscript"/>
        </w:rPr>
        <w:t>th</w:t>
      </w:r>
      <w:r>
        <w:rPr>
          <w:sz w:val="24"/>
          <w:szCs w:val="24"/>
        </w:rPr>
        <w:t>, 2022, at 2:30pm</w:t>
      </w:r>
    </w:p>
    <w:p w14:paraId="52CE6882" w14:textId="77777777" w:rsidR="00873689" w:rsidRDefault="00873689" w:rsidP="00873689">
      <w:pPr>
        <w:rPr>
          <w:sz w:val="24"/>
          <w:szCs w:val="24"/>
        </w:rPr>
      </w:pPr>
    </w:p>
    <w:p w14:paraId="1D0B6E46" w14:textId="77777777" w:rsidR="00873689" w:rsidRPr="00873689" w:rsidRDefault="00873689" w:rsidP="00873689">
      <w:pPr>
        <w:rPr>
          <w:sz w:val="24"/>
          <w:szCs w:val="24"/>
        </w:rPr>
      </w:pPr>
      <w:r w:rsidRPr="00873689">
        <w:rPr>
          <w:b/>
          <w:sz w:val="24"/>
          <w:szCs w:val="24"/>
        </w:rPr>
        <w:t>Objectives</w:t>
      </w:r>
      <w:r w:rsidRPr="00873689">
        <w:rPr>
          <w:sz w:val="24"/>
          <w:szCs w:val="24"/>
        </w:rPr>
        <w:t>:</w:t>
      </w:r>
    </w:p>
    <w:p w14:paraId="5A923524" w14:textId="77777777" w:rsidR="00873689" w:rsidRPr="00873689" w:rsidRDefault="00873689" w:rsidP="00873689">
      <w:pPr>
        <w:numPr>
          <w:ilvl w:val="0"/>
          <w:numId w:val="1"/>
        </w:numPr>
        <w:spacing w:after="0" w:line="276" w:lineRule="auto"/>
        <w:rPr>
          <w:sz w:val="24"/>
          <w:szCs w:val="24"/>
        </w:rPr>
      </w:pPr>
      <w:r w:rsidRPr="00873689">
        <w:rPr>
          <w:sz w:val="24"/>
          <w:szCs w:val="24"/>
        </w:rPr>
        <w:t>Explain the vertical structure of warm- and cold-core cyclones and anticyclones using the hypsometric equation and thickness.</w:t>
      </w:r>
    </w:p>
    <w:p w14:paraId="360D8B62" w14:textId="5B1EB767" w:rsidR="00873689" w:rsidRPr="00873689" w:rsidRDefault="00873689" w:rsidP="00873689">
      <w:pPr>
        <w:numPr>
          <w:ilvl w:val="0"/>
          <w:numId w:val="1"/>
        </w:numPr>
        <w:spacing w:after="0" w:line="276" w:lineRule="auto"/>
        <w:rPr>
          <w:sz w:val="24"/>
          <w:szCs w:val="24"/>
        </w:rPr>
      </w:pPr>
      <w:commentRangeStart w:id="0"/>
      <w:r w:rsidRPr="00873689">
        <w:rPr>
          <w:sz w:val="24"/>
          <w:szCs w:val="24"/>
        </w:rPr>
        <w:t xml:space="preserve">Identify </w:t>
      </w:r>
      <w:ins w:id="1" w:author="Clark Evans" w:date="2022-09-12T22:56:00Z">
        <w:r w:rsidR="009D2EF9">
          <w:rPr>
            <w:sz w:val="24"/>
            <w:szCs w:val="24"/>
          </w:rPr>
          <w:t xml:space="preserve">the </w:t>
        </w:r>
      </w:ins>
      <w:r w:rsidRPr="00873689">
        <w:rPr>
          <w:sz w:val="24"/>
          <w:szCs w:val="24"/>
        </w:rPr>
        <w:t xml:space="preserve">structure of </w:t>
      </w:r>
      <w:ins w:id="2" w:author="Clark Evans" w:date="2022-09-12T22:56:00Z">
        <w:r w:rsidR="009D2EF9">
          <w:rPr>
            <w:sz w:val="24"/>
            <w:szCs w:val="24"/>
          </w:rPr>
          <w:t xml:space="preserve">real-world </w:t>
        </w:r>
      </w:ins>
      <w:r w:rsidRPr="00873689">
        <w:rPr>
          <w:sz w:val="24"/>
          <w:szCs w:val="24"/>
        </w:rPr>
        <w:t>features</w:t>
      </w:r>
      <w:ins w:id="3" w:author="Michael Patrick Vossen" w:date="2022-09-13T12:53:00Z">
        <w:r w:rsidR="00F377D4">
          <w:rPr>
            <w:sz w:val="24"/>
            <w:szCs w:val="24"/>
          </w:rPr>
          <w:t xml:space="preserve"> </w:t>
        </w:r>
      </w:ins>
      <w:del w:id="4" w:author="Michael Patrick Vossen" w:date="2022-09-13T13:06:00Z">
        <w:r w:rsidRPr="00873689" w:rsidDel="00ED6D02">
          <w:rPr>
            <w:sz w:val="24"/>
            <w:szCs w:val="24"/>
          </w:rPr>
          <w:delText xml:space="preserve"> </w:delText>
        </w:r>
        <w:commentRangeEnd w:id="0"/>
        <w:r w:rsidR="009D2EF9" w:rsidDel="00ED6D02">
          <w:rPr>
            <w:rStyle w:val="CommentReference"/>
          </w:rPr>
          <w:commentReference w:id="0"/>
        </w:r>
      </w:del>
      <w:del w:id="5" w:author="Clark Evans" w:date="2022-09-12T22:56:00Z">
        <w:r w:rsidRPr="00873689" w:rsidDel="009D2EF9">
          <w:rPr>
            <w:sz w:val="24"/>
            <w:szCs w:val="24"/>
          </w:rPr>
          <w:delText xml:space="preserve">in the real world </w:delText>
        </w:r>
      </w:del>
      <w:r w:rsidRPr="00873689">
        <w:rPr>
          <w:sz w:val="24"/>
          <w:szCs w:val="24"/>
        </w:rPr>
        <w:t>(hurricanes, extratropical cyclones)</w:t>
      </w:r>
      <w:ins w:id="6" w:author="Michael Patrick Vossen" w:date="2022-09-13T13:06:00Z">
        <w:r w:rsidR="00ED6D02">
          <w:rPr>
            <w:sz w:val="24"/>
            <w:szCs w:val="24"/>
          </w:rPr>
          <w:t xml:space="preserve"> </w:t>
        </w:r>
        <w:r w:rsidR="00ED6D02">
          <w:rPr>
            <w:sz w:val="24"/>
            <w:szCs w:val="24"/>
          </w:rPr>
          <w:t>using the hypsometric equation</w:t>
        </w:r>
        <w:r w:rsidR="00ED6D02" w:rsidRPr="00873689">
          <w:rPr>
            <w:sz w:val="24"/>
            <w:szCs w:val="24"/>
          </w:rPr>
          <w:t xml:space="preserve"> </w:t>
        </w:r>
        <w:commentRangeStart w:id="7"/>
        <w:commentRangeEnd w:id="7"/>
        <w:r w:rsidR="00ED6D02">
          <w:rPr>
            <w:rStyle w:val="CommentReference"/>
          </w:rPr>
          <w:commentReference w:id="7"/>
        </w:r>
      </w:ins>
      <w:r w:rsidRPr="00873689">
        <w:rPr>
          <w:sz w:val="24"/>
          <w:szCs w:val="24"/>
        </w:rPr>
        <w:t>.</w:t>
      </w:r>
    </w:p>
    <w:p w14:paraId="7378753B" w14:textId="5049F655" w:rsidR="00FD0FAA" w:rsidRDefault="00FD0FAA"/>
    <w:p w14:paraId="3E58212B" w14:textId="77777777" w:rsidR="00873689" w:rsidRDefault="00873689" w:rsidP="00873689">
      <w:pPr>
        <w:rPr>
          <w:sz w:val="24"/>
          <w:szCs w:val="24"/>
        </w:rPr>
      </w:pPr>
      <w:r>
        <w:rPr>
          <w:b/>
          <w:bCs/>
          <w:sz w:val="24"/>
          <w:szCs w:val="24"/>
        </w:rPr>
        <w:t>Things to know:</w:t>
      </w:r>
    </w:p>
    <w:p w14:paraId="55FD33B4" w14:textId="4A7E4461" w:rsidR="00873689" w:rsidRDefault="00873689" w:rsidP="00873689">
      <w:pPr>
        <w:rPr>
          <w:sz w:val="24"/>
          <w:szCs w:val="24"/>
        </w:rPr>
      </w:pPr>
      <w:r>
        <w:rPr>
          <w:sz w:val="24"/>
          <w:szCs w:val="24"/>
        </w:rPr>
        <w:t>Feel free to use the Internet and collaborate with your colleagues when answering these questions.  For</w:t>
      </w:r>
      <w:r>
        <w:rPr>
          <w:color w:val="FF0000"/>
          <w:sz w:val="24"/>
          <w:szCs w:val="24"/>
        </w:rPr>
        <w:t xml:space="preserve"> </w:t>
      </w:r>
      <w:r w:rsidR="008A0D64" w:rsidRPr="008A0D64">
        <w:rPr>
          <w:sz w:val="24"/>
          <w:szCs w:val="24"/>
        </w:rPr>
        <w:t>Part I</w:t>
      </w:r>
      <w:ins w:id="8" w:author="Michael Patrick Vossen" w:date="2022-09-13T12:58:00Z">
        <w:r w:rsidR="008969EF">
          <w:rPr>
            <w:sz w:val="24"/>
            <w:szCs w:val="24"/>
          </w:rPr>
          <w:t>I</w:t>
        </w:r>
      </w:ins>
      <w:r>
        <w:rPr>
          <w:sz w:val="24"/>
          <w:szCs w:val="24"/>
        </w:rPr>
        <w:t>,</w:t>
      </w:r>
      <w:r w:rsidRPr="008549D9">
        <w:rPr>
          <w:sz w:val="24"/>
          <w:szCs w:val="24"/>
        </w:rPr>
        <w:t xml:space="preserve"> </w:t>
      </w:r>
      <w:r>
        <w:rPr>
          <w:sz w:val="24"/>
          <w:szCs w:val="24"/>
        </w:rPr>
        <w:t xml:space="preserve">the requested plots must be obtained using the </w:t>
      </w:r>
      <w:proofErr w:type="spellStart"/>
      <w:r>
        <w:rPr>
          <w:sz w:val="24"/>
          <w:szCs w:val="24"/>
        </w:rPr>
        <w:t>Jupyter</w:t>
      </w:r>
      <w:proofErr w:type="spellEnd"/>
      <w:r>
        <w:rPr>
          <w:sz w:val="24"/>
          <w:szCs w:val="24"/>
        </w:rPr>
        <w:t xml:space="preserve"> Notebook on our </w:t>
      </w:r>
      <w:proofErr w:type="spellStart"/>
      <w:r>
        <w:rPr>
          <w:sz w:val="24"/>
          <w:szCs w:val="24"/>
        </w:rPr>
        <w:t>JupyterHub</w:t>
      </w:r>
      <w:proofErr w:type="spellEnd"/>
      <w:r>
        <w:rPr>
          <w:sz w:val="24"/>
          <w:szCs w:val="24"/>
        </w:rPr>
        <w:t xml:space="preserve"> before you can complete the questions.  Be sure to review the concepts covered in this tutorial rather than just complete the tasks it requires as you may be asked to use these concepts in a future lab.</w:t>
      </w:r>
    </w:p>
    <w:p w14:paraId="407C0D25" w14:textId="5F0D4007" w:rsidR="00873689" w:rsidRDefault="00873689">
      <w:r>
        <w:br w:type="page"/>
      </w:r>
    </w:p>
    <w:p w14:paraId="1FDF5A92" w14:textId="75702F69" w:rsidR="00FC48A5" w:rsidRPr="00696C53" w:rsidRDefault="00CF1881" w:rsidP="00696C53">
      <w:pPr>
        <w:rPr>
          <w:b/>
          <w:bCs/>
          <w:sz w:val="24"/>
          <w:szCs w:val="24"/>
        </w:rPr>
      </w:pPr>
      <w:r w:rsidRPr="00696C53">
        <w:rPr>
          <w:b/>
          <w:bCs/>
          <w:sz w:val="24"/>
          <w:szCs w:val="24"/>
        </w:rPr>
        <w:lastRenderedPageBreak/>
        <w:t xml:space="preserve">Part I:  </w:t>
      </w:r>
      <w:r w:rsidR="000B6F3A">
        <w:rPr>
          <w:b/>
          <w:bCs/>
          <w:sz w:val="24"/>
          <w:szCs w:val="24"/>
        </w:rPr>
        <w:t>Using the Hypsometric Equation to Analyze Cyclones and Anticyclones</w:t>
      </w:r>
      <w:r w:rsidR="00696C53" w:rsidRPr="00696C53">
        <w:rPr>
          <w:b/>
          <w:bCs/>
          <w:sz w:val="24"/>
          <w:szCs w:val="24"/>
        </w:rPr>
        <w:t xml:space="preserve"> </w:t>
      </w:r>
      <w:ins w:id="9" w:author="Michael Patrick Vossen" w:date="2022-09-13T12:56:00Z">
        <w:r w:rsidR="00B411AA">
          <w:rPr>
            <w:b/>
            <w:bCs/>
            <w:sz w:val="24"/>
            <w:szCs w:val="24"/>
          </w:rPr>
          <w:t>(50 pts)</w:t>
        </w:r>
      </w:ins>
    </w:p>
    <w:p w14:paraId="539959DD" w14:textId="72CCA9F1" w:rsidR="00873689" w:rsidDel="00B411AA" w:rsidRDefault="00873689" w:rsidP="00873689">
      <w:pPr>
        <w:pStyle w:val="ListParagraph"/>
        <w:numPr>
          <w:ilvl w:val="0"/>
          <w:numId w:val="2"/>
        </w:numPr>
        <w:rPr>
          <w:moveFrom w:id="10" w:author="Michael Patrick Vossen" w:date="2022-09-13T12:56:00Z"/>
          <w:sz w:val="24"/>
          <w:szCs w:val="24"/>
        </w:rPr>
      </w:pPr>
      <w:moveFromRangeStart w:id="11" w:author="Michael Patrick Vossen" w:date="2022-09-13T12:56:00Z" w:name="move113966196"/>
      <w:commentRangeStart w:id="12"/>
      <w:moveFrom w:id="13" w:author="Michael Patrick Vossen" w:date="2022-09-13T12:56:00Z">
        <w:r w:rsidDel="00B411AA">
          <w:rPr>
            <w:sz w:val="24"/>
            <w:szCs w:val="24"/>
          </w:rPr>
          <w:t>Complete Part</w:t>
        </w:r>
        <w:ins w:id="14" w:author="Clark Evans" w:date="2022-09-12T22:57:00Z">
          <w:r w:rsidR="009D2EF9" w:rsidDel="00B411AA">
            <w:rPr>
              <w:sz w:val="24"/>
              <w:szCs w:val="24"/>
            </w:rPr>
            <w:t>s</w:t>
          </w:r>
        </w:ins>
        <w:r w:rsidDel="00B411AA">
          <w:rPr>
            <w:sz w:val="24"/>
            <w:szCs w:val="24"/>
          </w:rPr>
          <w:t xml:space="preserve"> I</w:t>
        </w:r>
        <w:r w:rsidR="00814C4B" w:rsidDel="00B411AA">
          <w:rPr>
            <w:sz w:val="24"/>
            <w:szCs w:val="24"/>
          </w:rPr>
          <w:t xml:space="preserve"> and II</w:t>
        </w:r>
        <w:r w:rsidDel="00B411AA">
          <w:rPr>
            <w:sz w:val="24"/>
            <w:szCs w:val="24"/>
          </w:rPr>
          <w:t xml:space="preserve"> of </w:t>
        </w:r>
        <w:r w:rsidR="00814C4B" w:rsidDel="00B411AA">
          <w:rPr>
            <w:sz w:val="24"/>
            <w:szCs w:val="24"/>
          </w:rPr>
          <w:t>the Jupyter Notebook Tutorial.</w:t>
        </w:r>
        <w:r w:rsidR="0077249E" w:rsidDel="00B411AA">
          <w:rPr>
            <w:sz w:val="24"/>
            <w:szCs w:val="24"/>
          </w:rPr>
          <w:t xml:space="preserve"> (10 pts)</w:t>
        </w:r>
        <w:commentRangeEnd w:id="12"/>
        <w:r w:rsidR="00BF4856" w:rsidDel="00B411AA">
          <w:rPr>
            <w:rStyle w:val="CommentReference"/>
          </w:rPr>
          <w:commentReference w:id="12"/>
        </w:r>
      </w:moveFrom>
    </w:p>
    <w:moveFromRangeEnd w:id="11"/>
    <w:p w14:paraId="2A5C3A0D" w14:textId="77777777" w:rsidR="00814C4B" w:rsidRDefault="00814C4B" w:rsidP="00814C4B">
      <w:pPr>
        <w:pStyle w:val="ListParagraph"/>
        <w:rPr>
          <w:sz w:val="24"/>
          <w:szCs w:val="24"/>
        </w:rPr>
      </w:pPr>
    </w:p>
    <w:p w14:paraId="1A5E48DA" w14:textId="4EB927C7" w:rsidR="00873689" w:rsidRDefault="00873689" w:rsidP="00873689">
      <w:pPr>
        <w:pStyle w:val="ListParagraph"/>
        <w:numPr>
          <w:ilvl w:val="0"/>
          <w:numId w:val="2"/>
        </w:numPr>
        <w:rPr>
          <w:sz w:val="24"/>
          <w:szCs w:val="24"/>
        </w:rPr>
      </w:pPr>
      <w:r w:rsidRPr="00873689">
        <w:rPr>
          <w:sz w:val="24"/>
          <w:szCs w:val="24"/>
        </w:rPr>
        <w:t>“Pressure changes more rapidly with height in cold air than in warm air.” Explain why this should be true.</w:t>
      </w:r>
      <w:r w:rsidR="00C45341">
        <w:rPr>
          <w:sz w:val="24"/>
          <w:szCs w:val="24"/>
        </w:rPr>
        <w:t xml:space="preserve"> (12.5 pts)</w:t>
      </w:r>
    </w:p>
    <w:p w14:paraId="2CBB109B" w14:textId="1F78E0B4" w:rsidR="00873689" w:rsidRDefault="00873689" w:rsidP="00873689">
      <w:pPr>
        <w:pStyle w:val="ListParagraph"/>
        <w:rPr>
          <w:sz w:val="24"/>
          <w:szCs w:val="24"/>
        </w:rPr>
      </w:pPr>
    </w:p>
    <w:p w14:paraId="7B511D6C" w14:textId="28059F8D" w:rsidR="00873689" w:rsidRDefault="00873689" w:rsidP="00873689">
      <w:pPr>
        <w:pStyle w:val="ListParagraph"/>
        <w:rPr>
          <w:sz w:val="24"/>
          <w:szCs w:val="24"/>
        </w:rPr>
      </w:pPr>
    </w:p>
    <w:p w14:paraId="7AC6A6D5" w14:textId="31FB2594" w:rsidR="00C619B6" w:rsidRDefault="00C619B6" w:rsidP="00873689">
      <w:pPr>
        <w:pStyle w:val="ListParagraph"/>
        <w:rPr>
          <w:sz w:val="24"/>
          <w:szCs w:val="24"/>
        </w:rPr>
      </w:pPr>
    </w:p>
    <w:p w14:paraId="0ADD5D56" w14:textId="6952530E" w:rsidR="00C619B6" w:rsidRDefault="00C619B6" w:rsidP="00873689">
      <w:pPr>
        <w:pStyle w:val="ListParagraph"/>
        <w:rPr>
          <w:sz w:val="24"/>
          <w:szCs w:val="24"/>
        </w:rPr>
      </w:pPr>
    </w:p>
    <w:p w14:paraId="1BC4E2B7" w14:textId="24880379" w:rsidR="00E33BA5" w:rsidRDefault="00E33BA5">
      <w:pPr>
        <w:rPr>
          <w:ins w:id="15" w:author="Michael Patrick Vossen" w:date="2022-09-13T13:05:00Z"/>
          <w:sz w:val="24"/>
          <w:szCs w:val="24"/>
        </w:rPr>
      </w:pPr>
      <w:del w:id="16" w:author="Michael Patrick Vossen" w:date="2022-09-13T13:05:00Z">
        <w:r w:rsidDel="00BA0DC9">
          <w:rPr>
            <w:sz w:val="24"/>
            <w:szCs w:val="24"/>
          </w:rPr>
          <w:br w:type="page"/>
        </w:r>
      </w:del>
    </w:p>
    <w:p w14:paraId="10F9F128" w14:textId="06C13048" w:rsidR="00BA0DC9" w:rsidRDefault="00BA0DC9">
      <w:pPr>
        <w:rPr>
          <w:ins w:id="17" w:author="Michael Patrick Vossen" w:date="2022-09-13T13:05:00Z"/>
          <w:sz w:val="24"/>
          <w:szCs w:val="24"/>
        </w:rPr>
      </w:pPr>
    </w:p>
    <w:p w14:paraId="3C65E252" w14:textId="2166029A" w:rsidR="00BA0DC9" w:rsidRDefault="00BA0DC9">
      <w:pPr>
        <w:rPr>
          <w:ins w:id="18" w:author="Michael Patrick Vossen" w:date="2022-09-13T13:05:00Z"/>
          <w:sz w:val="24"/>
          <w:szCs w:val="24"/>
        </w:rPr>
      </w:pPr>
    </w:p>
    <w:p w14:paraId="617E810B" w14:textId="2E0DD8EA" w:rsidR="00BA0DC9" w:rsidRDefault="00BA0DC9">
      <w:pPr>
        <w:rPr>
          <w:ins w:id="19" w:author="Michael Patrick Vossen" w:date="2022-09-13T13:05:00Z"/>
          <w:sz w:val="24"/>
          <w:szCs w:val="24"/>
        </w:rPr>
      </w:pPr>
    </w:p>
    <w:p w14:paraId="6447422D" w14:textId="04736A06" w:rsidR="00BA0DC9" w:rsidRDefault="00BA0DC9">
      <w:pPr>
        <w:rPr>
          <w:ins w:id="20" w:author="Michael Patrick Vossen" w:date="2022-09-13T13:05:00Z"/>
          <w:sz w:val="24"/>
          <w:szCs w:val="24"/>
        </w:rPr>
      </w:pPr>
    </w:p>
    <w:p w14:paraId="5AB70F84" w14:textId="73E6553D" w:rsidR="00BA0DC9" w:rsidRDefault="00BA0DC9">
      <w:pPr>
        <w:rPr>
          <w:ins w:id="21" w:author="Michael Patrick Vossen" w:date="2022-09-13T13:05:00Z"/>
          <w:sz w:val="24"/>
          <w:szCs w:val="24"/>
        </w:rPr>
      </w:pPr>
    </w:p>
    <w:p w14:paraId="6661000A" w14:textId="77777777" w:rsidR="00BA0DC9" w:rsidRDefault="00BA0DC9">
      <w:pPr>
        <w:rPr>
          <w:sz w:val="24"/>
          <w:szCs w:val="24"/>
        </w:rPr>
      </w:pPr>
    </w:p>
    <w:p w14:paraId="3DC0BB14" w14:textId="39BCCDBD" w:rsidR="00C619B6" w:rsidRPr="00295206" w:rsidDel="00EE5E91" w:rsidRDefault="006219D9" w:rsidP="00295206">
      <w:pPr>
        <w:pStyle w:val="ListParagraph"/>
        <w:numPr>
          <w:ilvl w:val="0"/>
          <w:numId w:val="2"/>
        </w:numPr>
        <w:rPr>
          <w:del w:id="22" w:author="Michael Patrick Vossen" w:date="2022-09-13T12:54:00Z"/>
          <w:iCs/>
          <w:sz w:val="24"/>
          <w:szCs w:val="24"/>
        </w:rPr>
      </w:pPr>
      <w:del w:id="23" w:author="Michael Patrick Vossen" w:date="2022-09-13T12:54:00Z">
        <w:r w:rsidDel="00EE5E91">
          <w:rPr>
            <w:iCs/>
            <w:sz w:val="24"/>
            <w:szCs w:val="24"/>
          </w:rPr>
          <w:delText>Staring with you</w:delText>
        </w:r>
        <w:r w:rsidR="002A7246" w:rsidDel="00EE5E91">
          <w:rPr>
            <w:iCs/>
            <w:sz w:val="24"/>
            <w:szCs w:val="24"/>
          </w:rPr>
          <w:delText>r</w:delText>
        </w:r>
        <w:r w:rsidDel="00EE5E91">
          <w:rPr>
            <w:iCs/>
            <w:sz w:val="24"/>
            <w:szCs w:val="24"/>
          </w:rPr>
          <w:delText xml:space="preserve"> plots for August 30</w:delText>
        </w:r>
        <w:r w:rsidRPr="006219D9" w:rsidDel="00EE5E91">
          <w:rPr>
            <w:iCs/>
            <w:sz w:val="24"/>
            <w:szCs w:val="24"/>
            <w:vertAlign w:val="superscript"/>
          </w:rPr>
          <w:delText>th</w:delText>
        </w:r>
        <w:r w:rsidDel="00EE5E91">
          <w:rPr>
            <w:iCs/>
            <w:sz w:val="24"/>
            <w:szCs w:val="24"/>
          </w:rPr>
          <w:delText xml:space="preserve">, 2021, your surface plots have </w:delText>
        </w:r>
      </w:del>
      <w:ins w:id="24" w:author="Clark Evans" w:date="2022-09-12T23:06:00Z">
        <w:del w:id="25" w:author="Michael Patrick Vossen" w:date="2022-09-13T12:54:00Z">
          <w:r w:rsidR="00BF4856" w:rsidDel="00EE5E91">
            <w:rPr>
              <w:iCs/>
              <w:sz w:val="24"/>
              <w:szCs w:val="24"/>
            </w:rPr>
            <w:delText>consider</w:delText>
          </w:r>
        </w:del>
      </w:ins>
      <w:ins w:id="26" w:author="Clark Evans" w:date="2022-09-12T23:05:00Z">
        <w:del w:id="27" w:author="Michael Patrick Vossen" w:date="2022-09-13T12:54:00Z">
          <w:r w:rsidR="00BF4856" w:rsidDel="00EE5E91">
            <w:rPr>
              <w:iCs/>
              <w:sz w:val="24"/>
              <w:szCs w:val="24"/>
            </w:rPr>
            <w:delText xml:space="preserve"> </w:delText>
          </w:r>
        </w:del>
      </w:ins>
      <w:del w:id="28" w:author="Michael Patrick Vossen" w:date="2022-09-13T12:54:00Z">
        <w:r w:rsidDel="00EE5E91">
          <w:rPr>
            <w:iCs/>
            <w:sz w:val="24"/>
            <w:szCs w:val="24"/>
          </w:rPr>
          <w:delText>t</w:delText>
        </w:r>
        <w:r w:rsidR="00192066" w:rsidDel="00EE5E91">
          <w:rPr>
            <w:iCs/>
            <w:sz w:val="24"/>
            <w:szCs w:val="24"/>
          </w:rPr>
          <w:delText xml:space="preserve">wo lows </w:delText>
        </w:r>
      </w:del>
      <w:ins w:id="29" w:author="Clark Evans" w:date="2022-09-12T23:05:00Z">
        <w:del w:id="30" w:author="Michael Patrick Vossen" w:date="2022-09-13T12:54:00Z">
          <w:r w:rsidR="00BF4856" w:rsidDel="00EE5E91">
            <w:rPr>
              <w:iCs/>
              <w:sz w:val="24"/>
              <w:szCs w:val="24"/>
            </w:rPr>
            <w:delText xml:space="preserve">cyclones on your surface charts, </w:delText>
          </w:r>
        </w:del>
      </w:ins>
      <w:del w:id="31" w:author="Michael Patrick Vossen" w:date="2022-09-13T12:54:00Z">
        <w:r w:rsidR="00192066" w:rsidDel="00EE5E91">
          <w:rPr>
            <w:iCs/>
            <w:sz w:val="24"/>
            <w:szCs w:val="24"/>
          </w:rPr>
          <w:delText xml:space="preserve">that we are going to focus on, the first </w:delText>
        </w:r>
      </w:del>
      <w:ins w:id="32" w:author="Clark Evans" w:date="2022-09-12T23:05:00Z">
        <w:del w:id="33" w:author="Michael Patrick Vossen" w:date="2022-09-13T12:54:00Z">
          <w:r w:rsidR="00BF4856" w:rsidDel="00EE5E91">
            <w:rPr>
              <w:iCs/>
              <w:sz w:val="24"/>
              <w:szCs w:val="24"/>
            </w:rPr>
            <w:delText xml:space="preserve">one </w:delText>
          </w:r>
        </w:del>
      </w:ins>
      <w:del w:id="34" w:author="Michael Patrick Vossen" w:date="2022-09-13T12:54:00Z">
        <w:r w:rsidR="00192066" w:rsidDel="00EE5E91">
          <w:rPr>
            <w:iCs/>
            <w:sz w:val="24"/>
            <w:szCs w:val="24"/>
          </w:rPr>
          <w:delText xml:space="preserve">over </w:delText>
        </w:r>
        <w:r w:rsidR="009758C5" w:rsidDel="00EE5E91">
          <w:rPr>
            <w:iCs/>
            <w:sz w:val="24"/>
            <w:szCs w:val="24"/>
          </w:rPr>
          <w:delText>the state of Washington</w:delText>
        </w:r>
        <w:r w:rsidR="00CA25FB" w:rsidDel="00EE5E91">
          <w:rPr>
            <w:iCs/>
            <w:sz w:val="24"/>
            <w:szCs w:val="24"/>
          </w:rPr>
          <w:delText xml:space="preserve"> (</w:delText>
        </w:r>
        <w:r w:rsidR="005F3024" w:rsidDel="00EE5E91">
          <w:rPr>
            <w:iCs/>
            <w:sz w:val="24"/>
            <w:szCs w:val="24"/>
          </w:rPr>
          <w:delText>Cyclone A)</w:delText>
        </w:r>
        <w:r w:rsidR="009758C5" w:rsidDel="00EE5E91">
          <w:rPr>
            <w:iCs/>
            <w:sz w:val="24"/>
            <w:szCs w:val="24"/>
          </w:rPr>
          <w:delText xml:space="preserve"> and the low </w:delText>
        </w:r>
        <w:r w:rsidR="001060EA" w:rsidDel="00EE5E91">
          <w:rPr>
            <w:iCs/>
            <w:sz w:val="24"/>
            <w:szCs w:val="24"/>
          </w:rPr>
          <w:delText xml:space="preserve"> </w:delText>
        </w:r>
      </w:del>
      <w:ins w:id="35" w:author="Clark Evans" w:date="2022-09-12T23:05:00Z">
        <w:del w:id="36" w:author="Michael Patrick Vossen" w:date="2022-09-13T12:54:00Z">
          <w:r w:rsidR="00BF4856" w:rsidDel="00EE5E91">
            <w:rPr>
              <w:iCs/>
              <w:sz w:val="24"/>
              <w:szCs w:val="24"/>
            </w:rPr>
            <w:delText xml:space="preserve">one </w:delText>
          </w:r>
        </w:del>
      </w:ins>
      <w:del w:id="37" w:author="Michael Patrick Vossen" w:date="2022-09-13T12:54:00Z">
        <w:r w:rsidR="005F3024" w:rsidDel="00EE5E91">
          <w:rPr>
            <w:iCs/>
            <w:sz w:val="24"/>
            <w:szCs w:val="24"/>
          </w:rPr>
          <w:delText xml:space="preserve">over Louisiana and Mississippi (Cyclone B).  </w:delText>
        </w:r>
        <w:r w:rsidR="00295206" w:rsidRPr="00295206" w:rsidDel="00EE5E91">
          <w:rPr>
            <w:iCs/>
            <w:sz w:val="24"/>
            <w:szCs w:val="24"/>
          </w:rPr>
          <w:delText xml:space="preserve">Cyclone </w:delText>
        </w:r>
        <w:r w:rsidR="00F0041D" w:rsidDel="00EE5E91">
          <w:rPr>
            <w:iCs/>
            <w:sz w:val="24"/>
            <w:szCs w:val="24"/>
          </w:rPr>
          <w:delText>B</w:delText>
        </w:r>
        <w:r w:rsidR="00295206" w:rsidRPr="00295206" w:rsidDel="00EE5E91">
          <w:rPr>
            <w:iCs/>
            <w:sz w:val="24"/>
            <w:szCs w:val="24"/>
          </w:rPr>
          <w:delText xml:space="preserve"> is significantly stronger than </w:delText>
        </w:r>
        <w:r w:rsidR="00F0041D" w:rsidDel="00EE5E91">
          <w:rPr>
            <w:iCs/>
            <w:sz w:val="24"/>
            <w:szCs w:val="24"/>
          </w:rPr>
          <w:delText>A</w:delText>
        </w:r>
        <w:r w:rsidR="00295206" w:rsidRPr="00295206" w:rsidDel="00EE5E91">
          <w:rPr>
            <w:iCs/>
            <w:sz w:val="24"/>
            <w:szCs w:val="24"/>
          </w:rPr>
          <w:delText xml:space="preserve"> </w:delText>
        </w:r>
        <w:r w:rsidR="000F1F54" w:rsidDel="00EE5E91">
          <w:rPr>
            <w:iCs/>
            <w:sz w:val="24"/>
            <w:szCs w:val="24"/>
          </w:rPr>
          <w:delText>at the surface</w:delText>
        </w:r>
        <w:r w:rsidR="00295206" w:rsidRPr="00295206" w:rsidDel="00EE5E91">
          <w:rPr>
            <w:iCs/>
            <w:sz w:val="24"/>
            <w:szCs w:val="24"/>
          </w:rPr>
          <w:delText xml:space="preserve">, as depicted by </w:delText>
        </w:r>
      </w:del>
      <w:ins w:id="38" w:author="Clark Evans" w:date="2022-09-12T23:05:00Z">
        <w:del w:id="39" w:author="Michael Patrick Vossen" w:date="2022-09-13T12:54:00Z">
          <w:r w:rsidR="00BF4856" w:rsidDel="00EE5E91">
            <w:rPr>
              <w:iCs/>
              <w:sz w:val="24"/>
              <w:szCs w:val="24"/>
            </w:rPr>
            <w:delText xml:space="preserve"> given its</w:delText>
          </w:r>
        </w:del>
      </w:ins>
      <w:del w:id="40" w:author="Michael Patrick Vossen" w:date="2022-09-13T12:54:00Z">
        <w:r w:rsidR="00295206" w:rsidRPr="00295206" w:rsidDel="00EE5E91">
          <w:rPr>
            <w:iCs/>
            <w:sz w:val="24"/>
            <w:szCs w:val="24"/>
          </w:rPr>
          <w:delText>the</w:delText>
        </w:r>
      </w:del>
      <w:ins w:id="41" w:author="Clark Evans" w:date="2022-09-12T23:05:00Z">
        <w:del w:id="42" w:author="Michael Patrick Vossen" w:date="2022-09-13T12:54:00Z">
          <w:r w:rsidR="00BF4856" w:rsidDel="00EE5E91">
            <w:rPr>
              <w:iCs/>
              <w:sz w:val="24"/>
              <w:szCs w:val="24"/>
            </w:rPr>
            <w:delText xml:space="preserve"> lower</w:delText>
          </w:r>
        </w:del>
      </w:ins>
      <w:del w:id="43" w:author="Michael Patrick Vossen" w:date="2022-09-13T12:54:00Z">
        <w:r w:rsidR="00295206" w:rsidRPr="00295206" w:rsidDel="00EE5E91">
          <w:rPr>
            <w:iCs/>
            <w:sz w:val="24"/>
            <w:szCs w:val="24"/>
          </w:rPr>
          <w:delText xml:space="preserve"> minimum sea-level pressure, </w:delText>
        </w:r>
      </w:del>
      <w:ins w:id="44" w:author="Clark Evans" w:date="2022-09-12T23:06:00Z">
        <w:del w:id="45" w:author="Michael Patrick Vossen" w:date="2022-09-13T12:54:00Z">
          <w:r w:rsidR="00BF4856" w:rsidDel="00EE5E91">
            <w:rPr>
              <w:iCs/>
              <w:sz w:val="24"/>
              <w:szCs w:val="24"/>
            </w:rPr>
            <w:delText xml:space="preserve">larger </w:delText>
          </w:r>
        </w:del>
      </w:ins>
      <w:del w:id="46" w:author="Michael Patrick Vossen" w:date="2022-09-13T12:54:00Z">
        <w:r w:rsidR="00295206" w:rsidRPr="00295206" w:rsidDel="00EE5E91">
          <w:rPr>
            <w:iCs/>
            <w:sz w:val="24"/>
            <w:szCs w:val="24"/>
          </w:rPr>
          <w:delText>horizontal pressure gradient</w:delText>
        </w:r>
      </w:del>
      <w:ins w:id="47" w:author="Clark Evans" w:date="2022-09-12T23:06:00Z">
        <w:del w:id="48" w:author="Michael Patrick Vossen" w:date="2022-09-13T12:54:00Z">
          <w:r w:rsidR="00BF4856" w:rsidDel="00EE5E91">
            <w:rPr>
              <w:iCs/>
              <w:sz w:val="24"/>
              <w:szCs w:val="24"/>
            </w:rPr>
            <w:delText xml:space="preserve"> magnitude</w:delText>
          </w:r>
        </w:del>
      </w:ins>
      <w:del w:id="49" w:author="Michael Patrick Vossen" w:date="2022-09-13T12:54:00Z">
        <w:r w:rsidR="00295206" w:rsidRPr="00295206" w:rsidDel="00EE5E91">
          <w:rPr>
            <w:iCs/>
            <w:sz w:val="24"/>
            <w:szCs w:val="24"/>
          </w:rPr>
          <w:delText xml:space="preserve">s, and associated </w:delText>
        </w:r>
      </w:del>
      <w:ins w:id="50" w:author="Clark Evans" w:date="2022-09-12T23:06:00Z">
        <w:del w:id="51" w:author="Michael Patrick Vossen" w:date="2022-09-13T12:54:00Z">
          <w:r w:rsidR="00BF4856" w:rsidDel="00EE5E91">
            <w:rPr>
              <w:iCs/>
              <w:sz w:val="24"/>
              <w:szCs w:val="24"/>
            </w:rPr>
            <w:delText>stronger</w:delText>
          </w:r>
          <w:r w:rsidR="00BF4856" w:rsidRPr="00295206" w:rsidDel="00EE5E91">
            <w:rPr>
              <w:iCs/>
              <w:sz w:val="24"/>
              <w:szCs w:val="24"/>
            </w:rPr>
            <w:delText xml:space="preserve"> </w:delText>
          </w:r>
        </w:del>
      </w:ins>
      <w:del w:id="52" w:author="Michael Patrick Vossen" w:date="2022-09-13T12:54:00Z">
        <w:r w:rsidR="00295206" w:rsidRPr="00295206" w:rsidDel="00EE5E91">
          <w:rPr>
            <w:iCs/>
            <w:sz w:val="24"/>
            <w:szCs w:val="24"/>
          </w:rPr>
          <w:delText>horizontal wind fields</w:delText>
        </w:r>
      </w:del>
      <w:ins w:id="53" w:author="Clark Evans" w:date="2022-09-12T23:06:00Z">
        <w:del w:id="54" w:author="Michael Patrick Vossen" w:date="2022-09-13T12:54:00Z">
          <w:r w:rsidR="00BF4856" w:rsidDel="00EE5E91">
            <w:rPr>
              <w:iCs/>
              <w:sz w:val="24"/>
              <w:szCs w:val="24"/>
            </w:rPr>
            <w:delText>speeds</w:delText>
          </w:r>
        </w:del>
      </w:ins>
      <w:del w:id="55" w:author="Michael Patrick Vossen" w:date="2022-09-13T12:54:00Z">
        <w:r w:rsidR="00295206" w:rsidRPr="00295206" w:rsidDel="00EE5E91">
          <w:rPr>
            <w:iCs/>
            <w:sz w:val="24"/>
            <w:szCs w:val="24"/>
          </w:rPr>
          <w:delText xml:space="preserve">. </w:delText>
        </w:r>
        <w:r w:rsidR="00D64972" w:rsidDel="00EE5E91">
          <w:rPr>
            <w:iCs/>
            <w:sz w:val="24"/>
            <w:szCs w:val="24"/>
          </w:rPr>
          <w:delText>T</w:delText>
        </w:r>
        <w:r w:rsidR="0019016A" w:rsidDel="00EE5E91">
          <w:rPr>
            <w:iCs/>
            <w:sz w:val="24"/>
            <w:szCs w:val="24"/>
          </w:rPr>
          <w:delText xml:space="preserve">he </w:delText>
        </w:r>
      </w:del>
      <w:ins w:id="56" w:author="Clark Evans" w:date="2022-09-12T23:06:00Z">
        <w:del w:id="57" w:author="Michael Patrick Vossen" w:date="2022-09-13T12:54:00Z">
          <w:r w:rsidR="00BF4856" w:rsidDel="00EE5E91">
            <w:rPr>
              <w:iCs/>
              <w:sz w:val="24"/>
              <w:szCs w:val="24"/>
            </w:rPr>
            <w:delText xml:space="preserve">At </w:delText>
          </w:r>
        </w:del>
      </w:ins>
      <w:del w:id="58" w:author="Michael Patrick Vossen" w:date="2022-09-13T12:54:00Z">
        <w:r w:rsidR="0019016A" w:rsidDel="00EE5E91">
          <w:rPr>
            <w:iCs/>
            <w:sz w:val="24"/>
            <w:szCs w:val="24"/>
          </w:rPr>
          <w:delText>500 hPa chart</w:delText>
        </w:r>
        <w:r w:rsidR="00D64972" w:rsidDel="00EE5E91">
          <w:rPr>
            <w:iCs/>
            <w:sz w:val="24"/>
            <w:szCs w:val="24"/>
          </w:rPr>
          <w:delText>,</w:delText>
        </w:r>
        <w:r w:rsidR="00295206" w:rsidRPr="00295206" w:rsidDel="00EE5E91">
          <w:rPr>
            <w:iCs/>
            <w:sz w:val="24"/>
            <w:szCs w:val="24"/>
          </w:rPr>
          <w:delText xml:space="preserve"> shows these same cyclones situated higher up in the atmospher</w:delText>
        </w:r>
        <w:r w:rsidR="00D64972" w:rsidDel="00EE5E91">
          <w:rPr>
            <w:iCs/>
            <w:sz w:val="24"/>
            <w:szCs w:val="24"/>
          </w:rPr>
          <w:delText>e</w:delText>
        </w:r>
        <w:r w:rsidR="00295206" w:rsidRPr="00295206" w:rsidDel="00EE5E91">
          <w:rPr>
            <w:iCs/>
            <w:sz w:val="24"/>
            <w:szCs w:val="24"/>
          </w:rPr>
          <w:delText>. Here</w:delText>
        </w:r>
      </w:del>
      <w:ins w:id="59" w:author="Clark Evans" w:date="2022-09-12T23:06:00Z">
        <w:del w:id="60" w:author="Michael Patrick Vossen" w:date="2022-09-13T12:54:00Z">
          <w:r w:rsidR="00BF4856" w:rsidDel="00EE5E91">
            <w:rPr>
              <w:iCs/>
              <w:sz w:val="24"/>
              <w:szCs w:val="24"/>
            </w:rPr>
            <w:delText>however,</w:delText>
          </w:r>
        </w:del>
      </w:ins>
      <w:del w:id="61" w:author="Michael Patrick Vossen" w:date="2022-09-13T12:54:00Z">
        <w:r w:rsidR="00295206" w:rsidRPr="00295206" w:rsidDel="00EE5E91">
          <w:rPr>
            <w:iCs/>
            <w:sz w:val="24"/>
            <w:szCs w:val="24"/>
          </w:rPr>
          <w:delText xml:space="preserve"> Cyclone </w:delText>
        </w:r>
        <w:r w:rsidR="00546925" w:rsidDel="00EE5E91">
          <w:rPr>
            <w:iCs/>
            <w:sz w:val="24"/>
            <w:szCs w:val="24"/>
          </w:rPr>
          <w:delText>A</w:delText>
        </w:r>
        <w:r w:rsidR="00295206" w:rsidRPr="00295206" w:rsidDel="00EE5E91">
          <w:rPr>
            <w:iCs/>
            <w:sz w:val="24"/>
            <w:szCs w:val="24"/>
          </w:rPr>
          <w:delText xml:space="preserve"> is stronger than Cyclone </w:delText>
        </w:r>
        <w:r w:rsidR="00546925" w:rsidDel="00EE5E91">
          <w:rPr>
            <w:iCs/>
            <w:sz w:val="24"/>
            <w:szCs w:val="24"/>
          </w:rPr>
          <w:delText>B</w:delText>
        </w:r>
      </w:del>
      <w:ins w:id="62" w:author="Clark Evans" w:date="2022-09-12T23:06:00Z">
        <w:del w:id="63" w:author="Michael Patrick Vossen" w:date="2022-09-13T12:54:00Z">
          <w:r w:rsidR="00743E3A" w:rsidDel="00EE5E91">
            <w:rPr>
              <w:iCs/>
              <w:sz w:val="24"/>
              <w:szCs w:val="24"/>
            </w:rPr>
            <w:delText>, given its lower geopotential height</w:delText>
          </w:r>
        </w:del>
      </w:ins>
      <w:del w:id="64" w:author="Michael Patrick Vossen" w:date="2022-09-13T12:54:00Z">
        <w:r w:rsidR="00295206" w:rsidRPr="00295206" w:rsidDel="00EE5E91">
          <w:rPr>
            <w:iCs/>
            <w:sz w:val="24"/>
            <w:szCs w:val="24"/>
          </w:rPr>
          <w:delText xml:space="preserve">. Using the temperature </w:delText>
        </w:r>
        <w:r w:rsidR="00E33BA5" w:rsidDel="00EE5E91">
          <w:rPr>
            <w:iCs/>
            <w:sz w:val="24"/>
            <w:szCs w:val="24"/>
          </w:rPr>
          <w:delText>data from the observations on your map</w:delText>
        </w:r>
      </w:del>
      <w:ins w:id="65" w:author="Clark Evans" w:date="2022-09-12T23:07:00Z">
        <w:del w:id="66" w:author="Michael Patrick Vossen" w:date="2022-09-13T12:54:00Z">
          <w:r w:rsidR="00743E3A" w:rsidDel="00EE5E91">
            <w:rPr>
              <w:iCs/>
              <w:sz w:val="24"/>
              <w:szCs w:val="24"/>
            </w:rPr>
            <w:delText>s</w:delText>
          </w:r>
        </w:del>
      </w:ins>
      <w:del w:id="67" w:author="Michael Patrick Vossen" w:date="2022-09-13T12:54:00Z">
        <w:r w:rsidR="00295206" w:rsidRPr="00295206" w:rsidDel="00EE5E91">
          <w:rPr>
            <w:iCs/>
            <w:sz w:val="24"/>
            <w:szCs w:val="24"/>
          </w:rPr>
          <w:delText xml:space="preserve">, particularly </w:delText>
        </w:r>
      </w:del>
      <w:ins w:id="68" w:author="Clark Evans" w:date="2022-09-12T23:07:00Z">
        <w:del w:id="69" w:author="Michael Patrick Vossen" w:date="2022-09-13T12:54:00Z">
          <w:r w:rsidR="00743E3A" w:rsidDel="00EE5E91">
            <w:rPr>
              <w:iCs/>
              <w:sz w:val="24"/>
              <w:szCs w:val="24"/>
            </w:rPr>
            <w:delText>specifically</w:delText>
          </w:r>
          <w:r w:rsidR="00743E3A" w:rsidRPr="00295206" w:rsidDel="00EE5E91">
            <w:rPr>
              <w:iCs/>
              <w:sz w:val="24"/>
              <w:szCs w:val="24"/>
            </w:rPr>
            <w:delText xml:space="preserve"> </w:delText>
          </w:r>
        </w:del>
      </w:ins>
      <w:del w:id="70" w:author="Michael Patrick Vossen" w:date="2022-09-13T12:54:00Z">
        <w:r w:rsidR="00295206" w:rsidRPr="00295206" w:rsidDel="00EE5E91">
          <w:rPr>
            <w:iCs/>
            <w:sz w:val="24"/>
            <w:szCs w:val="24"/>
          </w:rPr>
          <w:delText>how the temperature</w:delText>
        </w:r>
      </w:del>
      <w:ins w:id="71" w:author="Clark Evans" w:date="2022-09-12T23:07:00Z">
        <w:del w:id="72" w:author="Michael Patrick Vossen" w:date="2022-09-13T12:54:00Z">
          <w:r w:rsidR="00743E3A" w:rsidDel="00EE5E91">
            <w:rPr>
              <w:iCs/>
              <w:sz w:val="24"/>
              <w:szCs w:val="24"/>
            </w:rPr>
            <w:delText>s</w:delText>
          </w:r>
        </w:del>
      </w:ins>
      <w:del w:id="73" w:author="Michael Patrick Vossen" w:date="2022-09-13T12:54:00Z">
        <w:r w:rsidR="00295206" w:rsidRPr="00295206" w:rsidDel="00EE5E91">
          <w:rPr>
            <w:iCs/>
            <w:sz w:val="24"/>
            <w:szCs w:val="24"/>
          </w:rPr>
          <w:delText xml:space="preserve"> near A or B </w:delText>
        </w:r>
      </w:del>
      <w:ins w:id="74" w:author="Clark Evans" w:date="2022-09-12T23:07:00Z">
        <w:del w:id="75" w:author="Michael Patrick Vossen" w:date="2022-09-13T12:54:00Z">
          <w:r w:rsidR="00743E3A" w:rsidDel="00EE5E91">
            <w:rPr>
              <w:iCs/>
              <w:sz w:val="24"/>
              <w:szCs w:val="24"/>
            </w:rPr>
            <w:delText xml:space="preserve">the two cyclones </w:delText>
          </w:r>
        </w:del>
      </w:ins>
      <w:del w:id="76" w:author="Michael Patrick Vossen" w:date="2022-09-13T12:54:00Z">
        <w:r w:rsidR="00295206" w:rsidRPr="00295206" w:rsidDel="00EE5E91">
          <w:rPr>
            <w:iCs/>
            <w:sz w:val="24"/>
            <w:szCs w:val="24"/>
          </w:rPr>
          <w:delText>compares to each cyclone’s</w:delText>
        </w:r>
      </w:del>
      <w:ins w:id="77" w:author="Clark Evans" w:date="2022-09-12T23:07:00Z">
        <w:del w:id="78" w:author="Michael Patrick Vossen" w:date="2022-09-13T12:54:00Z">
          <w:r w:rsidR="00743E3A" w:rsidDel="00EE5E91">
            <w:rPr>
              <w:iCs/>
              <w:sz w:val="24"/>
              <w:szCs w:val="24"/>
            </w:rPr>
            <w:delText>their</w:delText>
          </w:r>
        </w:del>
      </w:ins>
      <w:del w:id="79" w:author="Michael Patrick Vossen" w:date="2022-09-13T12:54:00Z">
        <w:r w:rsidR="00295206" w:rsidRPr="00295206" w:rsidDel="00EE5E91">
          <w:rPr>
            <w:iCs/>
            <w:sz w:val="24"/>
            <w:szCs w:val="24"/>
          </w:rPr>
          <w:delText xml:space="preserve"> surroundings, explain why this is to be expected.</w:delText>
        </w:r>
        <w:r w:rsidR="00C45341" w:rsidDel="00EE5E91">
          <w:rPr>
            <w:iCs/>
            <w:sz w:val="24"/>
            <w:szCs w:val="24"/>
          </w:rPr>
          <w:delText xml:space="preserve"> (20 pts)</w:delText>
        </w:r>
      </w:del>
    </w:p>
    <w:p w14:paraId="2162F718" w14:textId="1B2D91A5" w:rsidR="00873689" w:rsidDel="00EE5E91" w:rsidRDefault="00873689" w:rsidP="00873689">
      <w:pPr>
        <w:pStyle w:val="ListParagraph"/>
        <w:rPr>
          <w:del w:id="80" w:author="Michael Patrick Vossen" w:date="2022-09-13T12:54:00Z"/>
          <w:sz w:val="24"/>
          <w:szCs w:val="24"/>
        </w:rPr>
      </w:pPr>
    </w:p>
    <w:p w14:paraId="6B90583F" w14:textId="3E393372" w:rsidR="00873689" w:rsidDel="00EE5E91" w:rsidRDefault="00873689" w:rsidP="00873689">
      <w:pPr>
        <w:pStyle w:val="ListParagraph"/>
        <w:rPr>
          <w:del w:id="81" w:author="Michael Patrick Vossen" w:date="2022-09-13T12:54:00Z"/>
          <w:sz w:val="24"/>
          <w:szCs w:val="24"/>
        </w:rPr>
      </w:pPr>
    </w:p>
    <w:p w14:paraId="73647372" w14:textId="33776159" w:rsidR="00873689" w:rsidDel="00EE5E91" w:rsidRDefault="00873689" w:rsidP="00873689">
      <w:pPr>
        <w:pStyle w:val="ListParagraph"/>
        <w:rPr>
          <w:del w:id="82" w:author="Michael Patrick Vossen" w:date="2022-09-13T12:54:00Z"/>
          <w:sz w:val="24"/>
          <w:szCs w:val="24"/>
        </w:rPr>
      </w:pPr>
    </w:p>
    <w:p w14:paraId="7A999ADE" w14:textId="05DE715F" w:rsidR="00873689" w:rsidDel="00EE5E91" w:rsidRDefault="00873689" w:rsidP="00873689">
      <w:pPr>
        <w:pStyle w:val="ListParagraph"/>
        <w:rPr>
          <w:del w:id="83" w:author="Michael Patrick Vossen" w:date="2022-09-13T12:54:00Z"/>
          <w:sz w:val="24"/>
          <w:szCs w:val="24"/>
        </w:rPr>
      </w:pPr>
    </w:p>
    <w:p w14:paraId="64A5C5E0" w14:textId="41AFFB6A" w:rsidR="00873689" w:rsidDel="00EE5E91" w:rsidRDefault="00873689" w:rsidP="00873689">
      <w:pPr>
        <w:pStyle w:val="ListParagraph"/>
        <w:rPr>
          <w:del w:id="84" w:author="Michael Patrick Vossen" w:date="2022-09-13T12:54:00Z"/>
          <w:sz w:val="24"/>
          <w:szCs w:val="24"/>
        </w:rPr>
      </w:pPr>
    </w:p>
    <w:p w14:paraId="473AE44D" w14:textId="174CEA4D" w:rsidR="00873689" w:rsidDel="00EE5E91" w:rsidRDefault="00873689" w:rsidP="00873689">
      <w:pPr>
        <w:pStyle w:val="ListParagraph"/>
        <w:rPr>
          <w:del w:id="85" w:author="Michael Patrick Vossen" w:date="2022-09-13T12:54:00Z"/>
          <w:sz w:val="24"/>
          <w:szCs w:val="24"/>
        </w:rPr>
      </w:pPr>
    </w:p>
    <w:p w14:paraId="155C3776" w14:textId="7CC548D0" w:rsidR="00873689" w:rsidDel="00EE5E91" w:rsidRDefault="00873689" w:rsidP="00873689">
      <w:pPr>
        <w:pStyle w:val="ListParagraph"/>
        <w:rPr>
          <w:del w:id="86" w:author="Michael Patrick Vossen" w:date="2022-09-13T12:54:00Z"/>
          <w:sz w:val="24"/>
          <w:szCs w:val="24"/>
        </w:rPr>
      </w:pPr>
    </w:p>
    <w:p w14:paraId="5CABB3E1" w14:textId="37874049" w:rsidR="00873689" w:rsidDel="00EE5E91" w:rsidRDefault="00873689" w:rsidP="00873689">
      <w:pPr>
        <w:pStyle w:val="ListParagraph"/>
        <w:rPr>
          <w:del w:id="87" w:author="Michael Patrick Vossen" w:date="2022-09-13T12:54:00Z"/>
          <w:sz w:val="24"/>
          <w:szCs w:val="24"/>
        </w:rPr>
      </w:pPr>
    </w:p>
    <w:p w14:paraId="7802F201" w14:textId="5AB9F993" w:rsidR="00873689" w:rsidDel="00EE5E91" w:rsidRDefault="00873689" w:rsidP="00873689">
      <w:pPr>
        <w:pStyle w:val="ListParagraph"/>
        <w:rPr>
          <w:del w:id="88" w:author="Michael Patrick Vossen" w:date="2022-09-13T12:54:00Z"/>
          <w:sz w:val="24"/>
          <w:szCs w:val="24"/>
        </w:rPr>
      </w:pPr>
    </w:p>
    <w:p w14:paraId="5484FF15" w14:textId="2BA85A10" w:rsidR="00873689" w:rsidDel="00EE5E91" w:rsidRDefault="00873689" w:rsidP="00873689">
      <w:pPr>
        <w:pStyle w:val="ListParagraph"/>
        <w:rPr>
          <w:del w:id="89" w:author="Michael Patrick Vossen" w:date="2022-09-13T12:54:00Z"/>
          <w:sz w:val="24"/>
          <w:szCs w:val="24"/>
        </w:rPr>
      </w:pPr>
    </w:p>
    <w:p w14:paraId="1D3B49FC" w14:textId="7493F399" w:rsidR="00873689" w:rsidDel="00EE5E91" w:rsidRDefault="00873689" w:rsidP="00873689">
      <w:pPr>
        <w:pStyle w:val="ListParagraph"/>
        <w:rPr>
          <w:del w:id="90" w:author="Michael Patrick Vossen" w:date="2022-09-13T12:54:00Z"/>
          <w:sz w:val="24"/>
          <w:szCs w:val="24"/>
        </w:rPr>
      </w:pPr>
    </w:p>
    <w:p w14:paraId="2AE593B0" w14:textId="59255527" w:rsidR="00E33BA5" w:rsidDel="00EE5E91" w:rsidRDefault="00E33BA5">
      <w:pPr>
        <w:rPr>
          <w:del w:id="91" w:author="Michael Patrick Vossen" w:date="2022-09-13T12:54:00Z"/>
          <w:sz w:val="24"/>
          <w:szCs w:val="24"/>
        </w:rPr>
      </w:pPr>
      <w:del w:id="92" w:author="Michael Patrick Vossen" w:date="2022-09-13T12:54:00Z">
        <w:r w:rsidDel="00EE5E91">
          <w:rPr>
            <w:sz w:val="24"/>
            <w:szCs w:val="24"/>
          </w:rPr>
          <w:br w:type="page"/>
        </w:r>
      </w:del>
    </w:p>
    <w:p w14:paraId="272C6963" w14:textId="1F17974B" w:rsidR="004F766F" w:rsidDel="00EE5E91" w:rsidRDefault="0042370C" w:rsidP="002A7246">
      <w:pPr>
        <w:pStyle w:val="ListParagraph"/>
        <w:numPr>
          <w:ilvl w:val="0"/>
          <w:numId w:val="2"/>
        </w:numPr>
        <w:rPr>
          <w:del w:id="93" w:author="Michael Patrick Vossen" w:date="2022-09-13T12:54:00Z"/>
          <w:sz w:val="24"/>
          <w:szCs w:val="24"/>
        </w:rPr>
      </w:pPr>
      <w:del w:id="94" w:author="Michael Patrick Vossen" w:date="2022-09-13T12:54:00Z">
        <w:r w:rsidDel="00EE5E91">
          <w:rPr>
            <w:sz w:val="24"/>
            <w:szCs w:val="24"/>
          </w:rPr>
          <w:delText>Focusing now on your plots for July 28</w:delText>
        </w:r>
        <w:r w:rsidRPr="0042370C" w:rsidDel="00EE5E91">
          <w:rPr>
            <w:sz w:val="24"/>
            <w:szCs w:val="24"/>
            <w:vertAlign w:val="superscript"/>
          </w:rPr>
          <w:delText>th</w:delText>
        </w:r>
        <w:r w:rsidDel="00EE5E91">
          <w:rPr>
            <w:sz w:val="24"/>
            <w:szCs w:val="24"/>
          </w:rPr>
          <w:delText>, 2022</w:delText>
        </w:r>
        <w:r w:rsidR="00354D98" w:rsidDel="00EE5E91">
          <w:rPr>
            <w:sz w:val="24"/>
            <w:szCs w:val="24"/>
          </w:rPr>
          <w:delText>, there are</w:delText>
        </w:r>
      </w:del>
      <w:ins w:id="95" w:author="Clark Evans" w:date="2022-09-12T23:07:00Z">
        <w:del w:id="96" w:author="Michael Patrick Vossen" w:date="2022-09-13T12:54:00Z">
          <w:r w:rsidR="00743E3A" w:rsidDel="00EE5E91">
            <w:rPr>
              <w:sz w:val="24"/>
              <w:szCs w:val="24"/>
            </w:rPr>
            <w:delText>consider</w:delText>
          </w:r>
        </w:del>
      </w:ins>
      <w:del w:id="97" w:author="Michael Patrick Vossen" w:date="2022-09-13T12:54:00Z">
        <w:r w:rsidR="00354D98" w:rsidDel="00EE5E91">
          <w:rPr>
            <w:sz w:val="24"/>
            <w:szCs w:val="24"/>
          </w:rPr>
          <w:delText xml:space="preserve"> two anticyclones</w:delText>
        </w:r>
        <w:r w:rsidR="00E36C7F" w:rsidDel="00EE5E91">
          <w:rPr>
            <w:sz w:val="24"/>
            <w:szCs w:val="24"/>
          </w:rPr>
          <w:delText xml:space="preserve"> </w:delText>
        </w:r>
      </w:del>
      <w:ins w:id="98" w:author="Clark Evans" w:date="2022-09-12T23:07:00Z">
        <w:del w:id="99" w:author="Michael Patrick Vossen" w:date="2022-09-13T12:54:00Z">
          <w:r w:rsidR="00743E3A" w:rsidDel="00EE5E91">
            <w:rPr>
              <w:sz w:val="24"/>
              <w:szCs w:val="24"/>
            </w:rPr>
            <w:delText xml:space="preserve">on your surface charts, </w:delText>
          </w:r>
        </w:del>
      </w:ins>
      <w:del w:id="100" w:author="Michael Patrick Vossen" w:date="2022-09-13T12:54:00Z">
        <w:r w:rsidR="00E36C7F" w:rsidDel="00EE5E91">
          <w:rPr>
            <w:sz w:val="24"/>
            <w:szCs w:val="24"/>
          </w:rPr>
          <w:delText>to focus on</w:delText>
        </w:r>
        <w:r w:rsidR="00354D98" w:rsidDel="00EE5E91">
          <w:rPr>
            <w:sz w:val="24"/>
            <w:szCs w:val="24"/>
          </w:rPr>
          <w:delText xml:space="preserve"> one in Florida </w:delText>
        </w:r>
        <w:r w:rsidR="00E36C7F" w:rsidDel="00EE5E91">
          <w:rPr>
            <w:sz w:val="24"/>
            <w:szCs w:val="24"/>
          </w:rPr>
          <w:delText>(a</w:delText>
        </w:r>
      </w:del>
      <w:ins w:id="101" w:author="Clark Evans" w:date="2022-09-12T23:07:00Z">
        <w:del w:id="102" w:author="Michael Patrick Vossen" w:date="2022-09-13T12:54:00Z">
          <w:r w:rsidR="00743E3A" w:rsidDel="00EE5E91">
            <w:rPr>
              <w:sz w:val="24"/>
              <w:szCs w:val="24"/>
            </w:rPr>
            <w:delText>A</w:delText>
          </w:r>
        </w:del>
      </w:ins>
      <w:del w:id="103" w:author="Michael Patrick Vossen" w:date="2022-09-13T12:54:00Z">
        <w:r w:rsidR="00E36C7F" w:rsidDel="00EE5E91">
          <w:rPr>
            <w:sz w:val="24"/>
            <w:szCs w:val="24"/>
          </w:rPr>
          <w:delText xml:space="preserve">nticyclone A) </w:delText>
        </w:r>
        <w:r w:rsidR="00354D98" w:rsidDel="00EE5E91">
          <w:rPr>
            <w:sz w:val="24"/>
            <w:szCs w:val="24"/>
          </w:rPr>
          <w:delText xml:space="preserve">and the other </w:delText>
        </w:r>
        <w:r w:rsidR="007713BD" w:rsidDel="00EE5E91">
          <w:rPr>
            <w:sz w:val="24"/>
            <w:szCs w:val="24"/>
          </w:rPr>
          <w:delText>in Saskatchewan</w:delText>
        </w:r>
        <w:r w:rsidR="00E36C7F" w:rsidDel="00EE5E91">
          <w:rPr>
            <w:sz w:val="24"/>
            <w:szCs w:val="24"/>
          </w:rPr>
          <w:delText xml:space="preserve"> (a</w:delText>
        </w:r>
      </w:del>
      <w:ins w:id="104" w:author="Clark Evans" w:date="2022-09-12T23:08:00Z">
        <w:del w:id="105" w:author="Michael Patrick Vossen" w:date="2022-09-13T12:54:00Z">
          <w:r w:rsidR="00743E3A" w:rsidDel="00EE5E91">
            <w:rPr>
              <w:sz w:val="24"/>
              <w:szCs w:val="24"/>
            </w:rPr>
            <w:delText>A</w:delText>
          </w:r>
        </w:del>
      </w:ins>
      <w:del w:id="106" w:author="Michael Patrick Vossen" w:date="2022-09-13T12:54:00Z">
        <w:r w:rsidR="00E36C7F" w:rsidDel="00EE5E91">
          <w:rPr>
            <w:sz w:val="24"/>
            <w:szCs w:val="24"/>
          </w:rPr>
          <w:delText>nticyclone B)</w:delText>
        </w:r>
        <w:r w:rsidR="00524AAD" w:rsidDel="00EE5E91">
          <w:rPr>
            <w:sz w:val="24"/>
            <w:szCs w:val="24"/>
          </w:rPr>
          <w:delText xml:space="preserve">. </w:delText>
        </w:r>
        <w:r w:rsidR="00524AAD" w:rsidRPr="00524AAD" w:rsidDel="00EE5E91">
          <w:rPr>
            <w:sz w:val="24"/>
            <w:szCs w:val="24"/>
          </w:rPr>
          <w:delText>Specifically, a</w:delText>
        </w:r>
      </w:del>
      <w:ins w:id="107" w:author="Clark Evans" w:date="2022-09-12T23:07:00Z">
        <w:del w:id="108" w:author="Michael Patrick Vossen" w:date="2022-09-13T12:54:00Z">
          <w:r w:rsidR="00743E3A" w:rsidDel="00EE5E91">
            <w:rPr>
              <w:sz w:val="24"/>
              <w:szCs w:val="24"/>
            </w:rPr>
            <w:delText>A</w:delText>
          </w:r>
        </w:del>
      </w:ins>
      <w:del w:id="109" w:author="Michael Patrick Vossen" w:date="2022-09-13T12:54:00Z">
        <w:r w:rsidR="00524AAD" w:rsidRPr="00524AAD" w:rsidDel="00EE5E91">
          <w:rPr>
            <w:sz w:val="24"/>
            <w:szCs w:val="24"/>
          </w:rPr>
          <w:delText xml:space="preserve">nticyclone </w:delText>
        </w:r>
        <w:r w:rsidR="00524AAD" w:rsidDel="00EE5E91">
          <w:rPr>
            <w:sz w:val="24"/>
            <w:szCs w:val="24"/>
          </w:rPr>
          <w:delText>A</w:delText>
        </w:r>
        <w:r w:rsidR="00524AAD" w:rsidRPr="00524AAD" w:rsidDel="00EE5E91">
          <w:rPr>
            <w:sz w:val="24"/>
            <w:szCs w:val="24"/>
          </w:rPr>
          <w:delText xml:space="preserve"> strengthens with height whereas a</w:delText>
        </w:r>
      </w:del>
      <w:ins w:id="110" w:author="Clark Evans" w:date="2022-09-12T23:08:00Z">
        <w:del w:id="111" w:author="Michael Patrick Vossen" w:date="2022-09-13T12:54:00Z">
          <w:r w:rsidR="00743E3A" w:rsidDel="00EE5E91">
            <w:rPr>
              <w:sz w:val="24"/>
              <w:szCs w:val="24"/>
            </w:rPr>
            <w:delText>A</w:delText>
          </w:r>
        </w:del>
      </w:ins>
      <w:del w:id="112" w:author="Michael Patrick Vossen" w:date="2022-09-13T12:54:00Z">
        <w:r w:rsidR="00524AAD" w:rsidRPr="00524AAD" w:rsidDel="00EE5E91">
          <w:rPr>
            <w:sz w:val="24"/>
            <w:szCs w:val="24"/>
          </w:rPr>
          <w:delText xml:space="preserve">nticyclone </w:delText>
        </w:r>
        <w:r w:rsidR="00524AAD" w:rsidDel="00EE5E91">
          <w:rPr>
            <w:sz w:val="24"/>
            <w:szCs w:val="24"/>
          </w:rPr>
          <w:delText>B</w:delText>
        </w:r>
        <w:r w:rsidR="00524AAD" w:rsidRPr="00524AAD" w:rsidDel="00EE5E91">
          <w:rPr>
            <w:sz w:val="24"/>
            <w:szCs w:val="24"/>
          </w:rPr>
          <w:delText xml:space="preserve"> dissipates entirely. Using the temperature data on Figure 2a and Figure 2b</w:delText>
        </w:r>
      </w:del>
      <w:ins w:id="113" w:author="Clark Evans" w:date="2022-09-12T23:08:00Z">
        <w:del w:id="114" w:author="Michael Patrick Vossen" w:date="2022-09-13T12:54:00Z">
          <w:r w:rsidR="00743E3A" w:rsidDel="00EE5E91">
            <w:rPr>
              <w:sz w:val="24"/>
              <w:szCs w:val="24"/>
            </w:rPr>
            <w:delText>observations on your maps</w:delText>
          </w:r>
        </w:del>
      </w:ins>
      <w:del w:id="115" w:author="Michael Patrick Vossen" w:date="2022-09-13T12:54:00Z">
        <w:r w:rsidR="00524AAD" w:rsidRPr="00524AAD" w:rsidDel="00EE5E91">
          <w:rPr>
            <w:sz w:val="24"/>
            <w:szCs w:val="24"/>
          </w:rPr>
          <w:delText xml:space="preserve">, particularly </w:delText>
        </w:r>
      </w:del>
      <w:ins w:id="116" w:author="Clark Evans" w:date="2022-09-12T23:08:00Z">
        <w:del w:id="117" w:author="Michael Patrick Vossen" w:date="2022-09-13T12:54:00Z">
          <w:r w:rsidR="00743E3A" w:rsidDel="00EE5E91">
            <w:rPr>
              <w:sz w:val="24"/>
              <w:szCs w:val="24"/>
            </w:rPr>
            <w:delText xml:space="preserve">specifically </w:delText>
          </w:r>
        </w:del>
      </w:ins>
      <w:del w:id="118" w:author="Michael Patrick Vossen" w:date="2022-09-13T12:54:00Z">
        <w:r w:rsidR="00524AAD" w:rsidRPr="00524AAD" w:rsidDel="00EE5E91">
          <w:rPr>
            <w:sz w:val="24"/>
            <w:szCs w:val="24"/>
          </w:rPr>
          <w:delText>how the temperature</w:delText>
        </w:r>
      </w:del>
      <w:ins w:id="119" w:author="Clark Evans" w:date="2022-09-12T23:08:00Z">
        <w:del w:id="120" w:author="Michael Patrick Vossen" w:date="2022-09-13T12:54:00Z">
          <w:r w:rsidR="00743E3A" w:rsidDel="00EE5E91">
            <w:rPr>
              <w:sz w:val="24"/>
              <w:szCs w:val="24"/>
            </w:rPr>
            <w:delText>s</w:delText>
          </w:r>
        </w:del>
      </w:ins>
      <w:del w:id="121" w:author="Michael Patrick Vossen" w:date="2022-09-13T12:54:00Z">
        <w:r w:rsidR="00524AAD" w:rsidRPr="00524AAD" w:rsidDel="00EE5E91">
          <w:rPr>
            <w:sz w:val="24"/>
            <w:szCs w:val="24"/>
          </w:rPr>
          <w:delText xml:space="preserve"> near </w:delText>
        </w:r>
        <w:r w:rsidR="00524AAD" w:rsidDel="00EE5E91">
          <w:rPr>
            <w:sz w:val="24"/>
            <w:szCs w:val="24"/>
          </w:rPr>
          <w:delText>A</w:delText>
        </w:r>
        <w:r w:rsidR="00524AAD" w:rsidRPr="00524AAD" w:rsidDel="00EE5E91">
          <w:rPr>
            <w:sz w:val="24"/>
            <w:szCs w:val="24"/>
          </w:rPr>
          <w:delText xml:space="preserve"> or </w:delText>
        </w:r>
        <w:r w:rsidR="00524AAD" w:rsidDel="00EE5E91">
          <w:rPr>
            <w:sz w:val="24"/>
            <w:szCs w:val="24"/>
          </w:rPr>
          <w:delText>B</w:delText>
        </w:r>
        <w:r w:rsidR="00524AAD" w:rsidRPr="00524AAD" w:rsidDel="00EE5E91">
          <w:rPr>
            <w:sz w:val="24"/>
            <w:szCs w:val="24"/>
          </w:rPr>
          <w:delText xml:space="preserve"> </w:delText>
        </w:r>
      </w:del>
      <w:ins w:id="122" w:author="Clark Evans" w:date="2022-09-12T23:08:00Z">
        <w:del w:id="123" w:author="Michael Patrick Vossen" w:date="2022-09-13T12:54:00Z">
          <w:r w:rsidR="00743E3A" w:rsidDel="00EE5E91">
            <w:rPr>
              <w:sz w:val="24"/>
              <w:szCs w:val="24"/>
            </w:rPr>
            <w:delText xml:space="preserve">the two anticyclones </w:delText>
          </w:r>
        </w:del>
      </w:ins>
      <w:del w:id="124" w:author="Michael Patrick Vossen" w:date="2022-09-13T12:54:00Z">
        <w:r w:rsidR="00524AAD" w:rsidRPr="00524AAD" w:rsidDel="00EE5E91">
          <w:rPr>
            <w:sz w:val="24"/>
            <w:szCs w:val="24"/>
          </w:rPr>
          <w:delText xml:space="preserve">compares to each anticyclone’s </w:delText>
        </w:r>
      </w:del>
      <w:ins w:id="125" w:author="Clark Evans" w:date="2022-09-12T23:08:00Z">
        <w:del w:id="126" w:author="Michael Patrick Vossen" w:date="2022-09-13T12:54:00Z">
          <w:r w:rsidR="00743E3A" w:rsidDel="00EE5E91">
            <w:rPr>
              <w:sz w:val="24"/>
              <w:szCs w:val="24"/>
            </w:rPr>
            <w:delText xml:space="preserve">their </w:delText>
          </w:r>
        </w:del>
      </w:ins>
      <w:del w:id="127" w:author="Michael Patrick Vossen" w:date="2022-09-13T12:54:00Z">
        <w:r w:rsidR="00524AAD" w:rsidRPr="00524AAD" w:rsidDel="00EE5E91">
          <w:rPr>
            <w:sz w:val="24"/>
            <w:szCs w:val="24"/>
          </w:rPr>
          <w:delText>surroundings, explain why this is to be expected.</w:delText>
        </w:r>
        <w:r w:rsidR="00B373C2" w:rsidDel="00EE5E91">
          <w:rPr>
            <w:sz w:val="24"/>
            <w:szCs w:val="24"/>
          </w:rPr>
          <w:delText xml:space="preserve"> (20 pts)</w:delText>
        </w:r>
      </w:del>
    </w:p>
    <w:p w14:paraId="0BDC0824" w14:textId="7D2F1D4D" w:rsidR="00524AAD" w:rsidDel="00EE5E91" w:rsidRDefault="00524AAD">
      <w:pPr>
        <w:rPr>
          <w:del w:id="128" w:author="Michael Patrick Vossen" w:date="2022-09-13T12:54:00Z"/>
          <w:sz w:val="24"/>
          <w:szCs w:val="24"/>
        </w:rPr>
      </w:pPr>
      <w:del w:id="129" w:author="Michael Patrick Vossen" w:date="2022-09-13T12:54:00Z">
        <w:r w:rsidDel="00EE5E91">
          <w:rPr>
            <w:sz w:val="24"/>
            <w:szCs w:val="24"/>
          </w:rPr>
          <w:br w:type="page"/>
        </w:r>
      </w:del>
    </w:p>
    <w:p w14:paraId="4DFC6902" w14:textId="1AC927D9" w:rsidR="002A7246" w:rsidRPr="002A7246" w:rsidRDefault="002A7246" w:rsidP="002A7246">
      <w:pPr>
        <w:pStyle w:val="ListParagraph"/>
        <w:numPr>
          <w:ilvl w:val="0"/>
          <w:numId w:val="2"/>
        </w:numPr>
        <w:rPr>
          <w:sz w:val="24"/>
          <w:szCs w:val="24"/>
        </w:rPr>
      </w:pPr>
      <w:r w:rsidRPr="002A7246">
        <w:rPr>
          <w:sz w:val="24"/>
          <w:szCs w:val="24"/>
        </w:rPr>
        <w:t xml:space="preserve">“Low pressure centers aloft tilt in the direction of the warmer air as you move downward toward the surface.” Explain why this should be true. </w:t>
      </w:r>
      <w:r w:rsidR="00B373C2">
        <w:rPr>
          <w:sz w:val="24"/>
          <w:szCs w:val="24"/>
        </w:rPr>
        <w:t>(12.5 pts)</w:t>
      </w:r>
    </w:p>
    <w:p w14:paraId="6379876D" w14:textId="4F5626BA" w:rsidR="00873689" w:rsidRDefault="00873689" w:rsidP="002A7246">
      <w:pPr>
        <w:pStyle w:val="ListParagraph"/>
        <w:rPr>
          <w:sz w:val="24"/>
          <w:szCs w:val="24"/>
        </w:rPr>
      </w:pPr>
    </w:p>
    <w:p w14:paraId="12A5DCF3" w14:textId="05FD5C10" w:rsidR="00873689" w:rsidRDefault="00873689" w:rsidP="003C7B68">
      <w:pPr>
        <w:rPr>
          <w:sz w:val="24"/>
          <w:szCs w:val="24"/>
        </w:rPr>
      </w:pPr>
    </w:p>
    <w:p w14:paraId="63C1935F" w14:textId="143FA13F" w:rsidR="003C7B68" w:rsidRDefault="003C7B68" w:rsidP="003C7B68">
      <w:pPr>
        <w:rPr>
          <w:sz w:val="24"/>
          <w:szCs w:val="24"/>
        </w:rPr>
      </w:pPr>
    </w:p>
    <w:p w14:paraId="6819996B" w14:textId="391F8C2B" w:rsidR="003C7B68" w:rsidRDefault="003C7B68" w:rsidP="003C7B68">
      <w:pPr>
        <w:rPr>
          <w:sz w:val="24"/>
          <w:szCs w:val="24"/>
        </w:rPr>
      </w:pPr>
    </w:p>
    <w:p w14:paraId="0A510F7D" w14:textId="62CBD4EC" w:rsidR="003C7B68" w:rsidRDefault="003C7B68" w:rsidP="003C7B68">
      <w:pPr>
        <w:rPr>
          <w:sz w:val="24"/>
          <w:szCs w:val="24"/>
        </w:rPr>
      </w:pPr>
    </w:p>
    <w:p w14:paraId="40B44983" w14:textId="5F74F005" w:rsidR="003C7B68" w:rsidRDefault="003C7B68" w:rsidP="003C7B68">
      <w:pPr>
        <w:rPr>
          <w:sz w:val="24"/>
          <w:szCs w:val="24"/>
        </w:rPr>
      </w:pPr>
    </w:p>
    <w:p w14:paraId="2428C9F5" w14:textId="4BD8832F" w:rsidR="003C7B68" w:rsidRDefault="003C7B68" w:rsidP="003C7B68">
      <w:pPr>
        <w:rPr>
          <w:sz w:val="24"/>
          <w:szCs w:val="24"/>
        </w:rPr>
      </w:pPr>
    </w:p>
    <w:p w14:paraId="4C2D9158" w14:textId="0B2DACB2" w:rsidR="003C7B68" w:rsidRDefault="003C7B68" w:rsidP="003C7B68">
      <w:pPr>
        <w:rPr>
          <w:sz w:val="24"/>
          <w:szCs w:val="24"/>
        </w:rPr>
      </w:pPr>
    </w:p>
    <w:p w14:paraId="7246E654" w14:textId="24FF112A" w:rsidR="003C7B68" w:rsidRDefault="003C7B68" w:rsidP="003C7B68">
      <w:pPr>
        <w:rPr>
          <w:sz w:val="24"/>
          <w:szCs w:val="24"/>
        </w:rPr>
      </w:pPr>
    </w:p>
    <w:p w14:paraId="68423A6B" w14:textId="4FC8039F" w:rsidR="003C7B68" w:rsidRDefault="003C7B68" w:rsidP="003C7B68">
      <w:pPr>
        <w:rPr>
          <w:sz w:val="24"/>
          <w:szCs w:val="24"/>
        </w:rPr>
      </w:pPr>
    </w:p>
    <w:p w14:paraId="473FC20E" w14:textId="74045E03" w:rsidR="003C7B68" w:rsidRDefault="003C7B68" w:rsidP="003C7B68">
      <w:pPr>
        <w:rPr>
          <w:sz w:val="24"/>
          <w:szCs w:val="24"/>
        </w:rPr>
      </w:pPr>
    </w:p>
    <w:p w14:paraId="66978B81" w14:textId="5ECFBBCA" w:rsidR="003C7B68" w:rsidRDefault="003C7B68" w:rsidP="003C7B68">
      <w:pPr>
        <w:rPr>
          <w:sz w:val="24"/>
          <w:szCs w:val="24"/>
        </w:rPr>
      </w:pPr>
    </w:p>
    <w:p w14:paraId="62640BBF" w14:textId="65BB0094" w:rsidR="003C7B68" w:rsidRDefault="004F766F" w:rsidP="004F766F">
      <w:pPr>
        <w:pStyle w:val="ListParagraph"/>
        <w:numPr>
          <w:ilvl w:val="0"/>
          <w:numId w:val="2"/>
        </w:numPr>
        <w:rPr>
          <w:sz w:val="24"/>
          <w:szCs w:val="24"/>
        </w:rPr>
      </w:pPr>
      <w:r w:rsidRPr="004F766F">
        <w:rPr>
          <w:sz w:val="24"/>
          <w:szCs w:val="24"/>
        </w:rPr>
        <w:lastRenderedPageBreak/>
        <w:t>“High pressure centers tilt with increasing height above the surface toward warmer air.” Explain why this should be true.</w:t>
      </w:r>
      <w:r w:rsidR="00B373C2">
        <w:rPr>
          <w:sz w:val="24"/>
          <w:szCs w:val="24"/>
        </w:rPr>
        <w:t xml:space="preserve"> (12.5 pts)</w:t>
      </w:r>
    </w:p>
    <w:p w14:paraId="723F8C73" w14:textId="70094784" w:rsidR="00586A7C" w:rsidRDefault="00586A7C">
      <w:pPr>
        <w:rPr>
          <w:ins w:id="130" w:author="Michael Patrick Vossen" w:date="2022-09-13T13:05:00Z"/>
          <w:sz w:val="24"/>
          <w:szCs w:val="24"/>
        </w:rPr>
      </w:pPr>
      <w:del w:id="131" w:author="Michael Patrick Vossen" w:date="2022-09-13T13:05:00Z">
        <w:r w:rsidDel="00BA0DC9">
          <w:rPr>
            <w:sz w:val="24"/>
            <w:szCs w:val="24"/>
          </w:rPr>
          <w:br w:type="page"/>
        </w:r>
      </w:del>
    </w:p>
    <w:p w14:paraId="2F09842C" w14:textId="784C5EC8" w:rsidR="00BA0DC9" w:rsidRDefault="00BA0DC9">
      <w:pPr>
        <w:rPr>
          <w:ins w:id="132" w:author="Michael Patrick Vossen" w:date="2022-09-13T13:05:00Z"/>
          <w:sz w:val="24"/>
          <w:szCs w:val="24"/>
        </w:rPr>
      </w:pPr>
    </w:p>
    <w:p w14:paraId="24DD29A6" w14:textId="4AC7DDBD" w:rsidR="00BA0DC9" w:rsidRDefault="00BA0DC9">
      <w:pPr>
        <w:rPr>
          <w:ins w:id="133" w:author="Michael Patrick Vossen" w:date="2022-09-13T13:05:00Z"/>
          <w:sz w:val="24"/>
          <w:szCs w:val="24"/>
        </w:rPr>
      </w:pPr>
    </w:p>
    <w:p w14:paraId="70926D8E" w14:textId="3A370544" w:rsidR="00BA0DC9" w:rsidRDefault="00BA0DC9">
      <w:pPr>
        <w:rPr>
          <w:ins w:id="134" w:author="Michael Patrick Vossen" w:date="2022-09-13T13:05:00Z"/>
          <w:sz w:val="24"/>
          <w:szCs w:val="24"/>
        </w:rPr>
      </w:pPr>
    </w:p>
    <w:p w14:paraId="6BD1E2E2" w14:textId="73BE36A3" w:rsidR="00BA0DC9" w:rsidRDefault="00BA0DC9">
      <w:pPr>
        <w:rPr>
          <w:ins w:id="135" w:author="Michael Patrick Vossen" w:date="2022-09-13T13:05:00Z"/>
          <w:sz w:val="24"/>
          <w:szCs w:val="24"/>
        </w:rPr>
      </w:pPr>
    </w:p>
    <w:p w14:paraId="6342FB88" w14:textId="1170199E" w:rsidR="00BA0DC9" w:rsidRDefault="00BA0DC9">
      <w:pPr>
        <w:rPr>
          <w:ins w:id="136" w:author="Michael Patrick Vossen" w:date="2022-09-13T13:05:00Z"/>
          <w:sz w:val="24"/>
          <w:szCs w:val="24"/>
        </w:rPr>
      </w:pPr>
    </w:p>
    <w:p w14:paraId="14937A13" w14:textId="504FED6B" w:rsidR="00BA0DC9" w:rsidRDefault="00BA0DC9">
      <w:pPr>
        <w:rPr>
          <w:ins w:id="137" w:author="Michael Patrick Vossen" w:date="2022-09-13T13:05:00Z"/>
          <w:sz w:val="24"/>
          <w:szCs w:val="24"/>
        </w:rPr>
      </w:pPr>
    </w:p>
    <w:p w14:paraId="255410D8" w14:textId="1974E2B7" w:rsidR="00BA0DC9" w:rsidRDefault="00BA0DC9">
      <w:pPr>
        <w:rPr>
          <w:ins w:id="138" w:author="Michael Patrick Vossen" w:date="2022-09-13T13:05:00Z"/>
          <w:sz w:val="24"/>
          <w:szCs w:val="24"/>
        </w:rPr>
      </w:pPr>
    </w:p>
    <w:p w14:paraId="342A56E1" w14:textId="753D6072" w:rsidR="00BA0DC9" w:rsidRDefault="00BA0DC9">
      <w:pPr>
        <w:rPr>
          <w:ins w:id="139" w:author="Michael Patrick Vossen" w:date="2022-09-13T13:05:00Z"/>
          <w:sz w:val="24"/>
          <w:szCs w:val="24"/>
        </w:rPr>
      </w:pPr>
    </w:p>
    <w:p w14:paraId="4EA9F0D2" w14:textId="7DCF98E8" w:rsidR="00BA0DC9" w:rsidRDefault="00BA0DC9">
      <w:pPr>
        <w:rPr>
          <w:ins w:id="140" w:author="Michael Patrick Vossen" w:date="2022-09-13T13:05:00Z"/>
          <w:sz w:val="24"/>
          <w:szCs w:val="24"/>
        </w:rPr>
      </w:pPr>
    </w:p>
    <w:p w14:paraId="202A0361" w14:textId="77777777" w:rsidR="00BA0DC9" w:rsidRDefault="00BA0DC9">
      <w:pPr>
        <w:rPr>
          <w:sz w:val="24"/>
          <w:szCs w:val="24"/>
        </w:rPr>
      </w:pPr>
    </w:p>
    <w:p w14:paraId="05393E09" w14:textId="4FC08F46" w:rsidR="00586A7C" w:rsidRDefault="00FC48A5" w:rsidP="00586A7C">
      <w:pPr>
        <w:pStyle w:val="ListParagraph"/>
        <w:numPr>
          <w:ilvl w:val="0"/>
          <w:numId w:val="2"/>
        </w:numPr>
        <w:rPr>
          <w:sz w:val="24"/>
          <w:szCs w:val="24"/>
        </w:rPr>
      </w:pPr>
      <w:r w:rsidRPr="00FC48A5">
        <w:rPr>
          <w:sz w:val="24"/>
          <w:szCs w:val="24"/>
        </w:rPr>
        <w:t>“High pressure centers aloft tilt in the direction of the colder air as you move downward toward the surface.” Explain why this should be true.</w:t>
      </w:r>
      <w:r w:rsidR="00B373C2">
        <w:rPr>
          <w:sz w:val="24"/>
          <w:szCs w:val="24"/>
        </w:rPr>
        <w:t xml:space="preserve"> (12.5 pts)</w:t>
      </w:r>
    </w:p>
    <w:p w14:paraId="5722F258" w14:textId="72B7F168" w:rsidR="000B6F3A" w:rsidRDefault="000B6F3A">
      <w:pPr>
        <w:rPr>
          <w:sz w:val="24"/>
          <w:szCs w:val="24"/>
        </w:rPr>
      </w:pPr>
      <w:r>
        <w:rPr>
          <w:sz w:val="24"/>
          <w:szCs w:val="24"/>
        </w:rPr>
        <w:br w:type="page"/>
      </w:r>
    </w:p>
    <w:p w14:paraId="781DA6A9" w14:textId="025751AF" w:rsidR="00EE5E91" w:rsidRPr="00BA0DC9" w:rsidRDefault="00EE5E91" w:rsidP="00BA0DC9">
      <w:pPr>
        <w:rPr>
          <w:ins w:id="141" w:author="Michael Patrick Vossen" w:date="2022-09-13T12:55:00Z"/>
          <w:b/>
          <w:bCs/>
          <w:iCs/>
          <w:sz w:val="24"/>
          <w:szCs w:val="24"/>
          <w:rPrChange w:id="142" w:author="Michael Patrick Vossen" w:date="2022-09-13T13:05:00Z">
            <w:rPr>
              <w:ins w:id="143" w:author="Michael Patrick Vossen" w:date="2022-09-13T12:55:00Z"/>
            </w:rPr>
          </w:rPrChange>
        </w:rPr>
        <w:pPrChange w:id="144" w:author="Michael Patrick Vossen" w:date="2022-09-13T13:05:00Z">
          <w:pPr>
            <w:pStyle w:val="ListParagraph"/>
          </w:pPr>
        </w:pPrChange>
      </w:pPr>
      <w:ins w:id="145" w:author="Michael Patrick Vossen" w:date="2022-09-13T12:55:00Z">
        <w:r w:rsidRPr="00BA0DC9">
          <w:rPr>
            <w:b/>
            <w:bCs/>
            <w:iCs/>
            <w:sz w:val="24"/>
            <w:szCs w:val="24"/>
            <w:rPrChange w:id="146" w:author="Michael Patrick Vossen" w:date="2022-09-13T13:05:00Z">
              <w:rPr/>
            </w:rPrChange>
          </w:rPr>
          <w:lastRenderedPageBreak/>
          <w:t>Part II</w:t>
        </w:r>
        <w:r w:rsidR="00B411AA" w:rsidRPr="00BA0DC9">
          <w:rPr>
            <w:b/>
            <w:bCs/>
            <w:iCs/>
            <w:sz w:val="24"/>
            <w:szCs w:val="24"/>
            <w:rPrChange w:id="147" w:author="Michael Patrick Vossen" w:date="2022-09-13T13:05:00Z">
              <w:rPr/>
            </w:rPrChange>
          </w:rPr>
          <w:t>: Using the Hypsometric Equation to Analyze Real-World Feature</w:t>
        </w:r>
      </w:ins>
      <w:ins w:id="148" w:author="Michael Patrick Vossen" w:date="2022-09-13T12:57:00Z">
        <w:r w:rsidR="00A70A9B" w:rsidRPr="00BA0DC9">
          <w:rPr>
            <w:b/>
            <w:bCs/>
            <w:iCs/>
            <w:sz w:val="24"/>
            <w:szCs w:val="24"/>
            <w:rPrChange w:id="149" w:author="Michael Patrick Vossen" w:date="2022-09-13T13:05:00Z">
              <w:rPr/>
            </w:rPrChange>
          </w:rPr>
          <w:t>s</w:t>
        </w:r>
      </w:ins>
      <w:ins w:id="150" w:author="Michael Patrick Vossen" w:date="2022-09-13T12:56:00Z">
        <w:r w:rsidR="00B411AA" w:rsidRPr="00BA0DC9">
          <w:rPr>
            <w:b/>
            <w:bCs/>
            <w:iCs/>
            <w:sz w:val="24"/>
            <w:szCs w:val="24"/>
            <w:rPrChange w:id="151" w:author="Michael Patrick Vossen" w:date="2022-09-13T13:05:00Z">
              <w:rPr/>
            </w:rPrChange>
          </w:rPr>
          <w:t xml:space="preserve"> (50 pts)</w:t>
        </w:r>
      </w:ins>
    </w:p>
    <w:p w14:paraId="7D8EB7E3" w14:textId="77777777" w:rsidR="00B411AA" w:rsidRPr="00EE5E91" w:rsidRDefault="00B411AA" w:rsidP="00EE5E91">
      <w:pPr>
        <w:pStyle w:val="ListParagraph"/>
        <w:rPr>
          <w:ins w:id="152" w:author="Michael Patrick Vossen" w:date="2022-09-13T12:55:00Z"/>
          <w:b/>
          <w:bCs/>
          <w:iCs/>
          <w:sz w:val="24"/>
          <w:szCs w:val="24"/>
          <w:rPrChange w:id="153" w:author="Michael Patrick Vossen" w:date="2022-09-13T12:55:00Z">
            <w:rPr>
              <w:ins w:id="154" w:author="Michael Patrick Vossen" w:date="2022-09-13T12:55:00Z"/>
              <w:iCs/>
              <w:sz w:val="24"/>
              <w:szCs w:val="24"/>
            </w:rPr>
          </w:rPrChange>
        </w:rPr>
        <w:pPrChange w:id="155" w:author="Michael Patrick Vossen" w:date="2022-09-13T12:55:00Z">
          <w:pPr>
            <w:pStyle w:val="ListParagraph"/>
            <w:numPr>
              <w:numId w:val="3"/>
            </w:numPr>
            <w:ind w:hanging="360"/>
          </w:pPr>
        </w:pPrChange>
      </w:pPr>
    </w:p>
    <w:p w14:paraId="3561A523" w14:textId="5AD5909E" w:rsidR="00B411AA" w:rsidDel="00B411AA" w:rsidRDefault="00B411AA" w:rsidP="00A70A9B">
      <w:pPr>
        <w:pStyle w:val="ListParagraph"/>
        <w:numPr>
          <w:ilvl w:val="0"/>
          <w:numId w:val="2"/>
        </w:numPr>
        <w:rPr>
          <w:del w:id="156" w:author="Michael Patrick Vossen" w:date="2022-09-13T12:56:00Z"/>
          <w:moveTo w:id="157" w:author="Michael Patrick Vossen" w:date="2022-09-13T12:56:00Z"/>
          <w:sz w:val="24"/>
          <w:szCs w:val="24"/>
        </w:rPr>
        <w:pPrChange w:id="158" w:author="Michael Patrick Vossen" w:date="2022-09-13T12:57:00Z">
          <w:pPr>
            <w:pStyle w:val="ListParagraph"/>
            <w:numPr>
              <w:numId w:val="3"/>
            </w:numPr>
            <w:ind w:hanging="360"/>
          </w:pPr>
        </w:pPrChange>
      </w:pPr>
      <w:moveToRangeStart w:id="159" w:author="Michael Patrick Vossen" w:date="2022-09-13T12:56:00Z" w:name="move113966196"/>
      <w:commentRangeStart w:id="160"/>
      <w:moveTo w:id="161" w:author="Michael Patrick Vossen" w:date="2022-09-13T12:56:00Z">
        <w:r>
          <w:rPr>
            <w:sz w:val="24"/>
            <w:szCs w:val="24"/>
          </w:rPr>
          <w:t xml:space="preserve">Complete Parts I and II of the </w:t>
        </w:r>
        <w:proofErr w:type="spellStart"/>
        <w:r>
          <w:rPr>
            <w:sz w:val="24"/>
            <w:szCs w:val="24"/>
          </w:rPr>
          <w:t>Jupyter</w:t>
        </w:r>
        <w:proofErr w:type="spellEnd"/>
        <w:r>
          <w:rPr>
            <w:sz w:val="24"/>
            <w:szCs w:val="24"/>
          </w:rPr>
          <w:t xml:space="preserve"> Notebook Tutorial. (10 pts)</w:t>
        </w:r>
        <w:commentRangeEnd w:id="160"/>
        <w:r>
          <w:rPr>
            <w:rStyle w:val="CommentReference"/>
          </w:rPr>
          <w:commentReference w:id="160"/>
        </w:r>
      </w:moveTo>
    </w:p>
    <w:moveToRangeEnd w:id="159"/>
    <w:p w14:paraId="3DCC1D05" w14:textId="77777777" w:rsidR="00B411AA" w:rsidRPr="00B411AA" w:rsidRDefault="00B411AA" w:rsidP="00A70A9B">
      <w:pPr>
        <w:pStyle w:val="ListParagraph"/>
        <w:numPr>
          <w:ilvl w:val="0"/>
          <w:numId w:val="2"/>
        </w:numPr>
        <w:rPr>
          <w:ins w:id="162" w:author="Michael Patrick Vossen" w:date="2022-09-13T12:56:00Z"/>
          <w:iCs/>
          <w:sz w:val="24"/>
          <w:szCs w:val="24"/>
          <w:rPrChange w:id="163" w:author="Michael Patrick Vossen" w:date="2022-09-13T12:56:00Z">
            <w:rPr>
              <w:ins w:id="164" w:author="Michael Patrick Vossen" w:date="2022-09-13T12:56:00Z"/>
            </w:rPr>
          </w:rPrChange>
        </w:rPr>
        <w:pPrChange w:id="165" w:author="Michael Patrick Vossen" w:date="2022-09-13T12:57:00Z">
          <w:pPr>
            <w:pStyle w:val="ListParagraph"/>
            <w:numPr>
              <w:numId w:val="3"/>
            </w:numPr>
            <w:ind w:hanging="360"/>
          </w:pPr>
        </w:pPrChange>
      </w:pPr>
    </w:p>
    <w:p w14:paraId="25D7A87F" w14:textId="77777777" w:rsidR="00B411AA" w:rsidRDefault="00B411AA" w:rsidP="00B411AA">
      <w:pPr>
        <w:pStyle w:val="ListParagraph"/>
        <w:rPr>
          <w:ins w:id="166" w:author="Michael Patrick Vossen" w:date="2022-09-13T12:56:00Z"/>
          <w:iCs/>
          <w:sz w:val="24"/>
          <w:szCs w:val="24"/>
        </w:rPr>
        <w:pPrChange w:id="167" w:author="Michael Patrick Vossen" w:date="2022-09-13T12:56:00Z">
          <w:pPr>
            <w:pStyle w:val="ListParagraph"/>
            <w:numPr>
              <w:numId w:val="3"/>
            </w:numPr>
            <w:ind w:hanging="360"/>
          </w:pPr>
        </w:pPrChange>
      </w:pPr>
    </w:p>
    <w:p w14:paraId="243A380E" w14:textId="0F4359C6" w:rsidR="00EE5E91" w:rsidRPr="00295206" w:rsidRDefault="00EE5E91" w:rsidP="00A70A9B">
      <w:pPr>
        <w:pStyle w:val="ListParagraph"/>
        <w:numPr>
          <w:ilvl w:val="0"/>
          <w:numId w:val="2"/>
        </w:numPr>
        <w:rPr>
          <w:ins w:id="168" w:author="Michael Patrick Vossen" w:date="2022-09-13T12:54:00Z"/>
          <w:iCs/>
          <w:sz w:val="24"/>
          <w:szCs w:val="24"/>
        </w:rPr>
        <w:pPrChange w:id="169" w:author="Michael Patrick Vossen" w:date="2022-09-13T12:57:00Z">
          <w:pPr>
            <w:pStyle w:val="ListParagraph"/>
            <w:numPr>
              <w:numId w:val="3"/>
            </w:numPr>
            <w:ind w:hanging="360"/>
          </w:pPr>
        </w:pPrChange>
      </w:pPr>
      <w:ins w:id="170" w:author="Michael Patrick Vossen" w:date="2022-09-13T12:54:00Z">
        <w:r>
          <w:rPr>
            <w:iCs/>
            <w:sz w:val="24"/>
            <w:szCs w:val="24"/>
          </w:rPr>
          <w:t>Staring with your plots for August 30</w:t>
        </w:r>
        <w:r w:rsidRPr="006219D9">
          <w:rPr>
            <w:iCs/>
            <w:sz w:val="24"/>
            <w:szCs w:val="24"/>
            <w:vertAlign w:val="superscript"/>
          </w:rPr>
          <w:t>th</w:t>
        </w:r>
        <w:r>
          <w:rPr>
            <w:iCs/>
            <w:sz w:val="24"/>
            <w:szCs w:val="24"/>
          </w:rPr>
          <w:t xml:space="preserve">, 2021, consider two cyclones on your surface charts, one over the state of Washington (Cyclone A) and one over Louisiana and Mississippi (Cyclone B).  </w:t>
        </w:r>
        <w:r w:rsidRPr="00295206">
          <w:rPr>
            <w:iCs/>
            <w:sz w:val="24"/>
            <w:szCs w:val="24"/>
          </w:rPr>
          <w:t xml:space="preserve">Cyclone </w:t>
        </w:r>
        <w:r>
          <w:rPr>
            <w:iCs/>
            <w:sz w:val="24"/>
            <w:szCs w:val="24"/>
          </w:rPr>
          <w:t>B</w:t>
        </w:r>
        <w:r w:rsidRPr="00295206">
          <w:rPr>
            <w:iCs/>
            <w:sz w:val="24"/>
            <w:szCs w:val="24"/>
          </w:rPr>
          <w:t xml:space="preserve"> is significantly stronger than </w:t>
        </w:r>
        <w:r>
          <w:rPr>
            <w:iCs/>
            <w:sz w:val="24"/>
            <w:szCs w:val="24"/>
          </w:rPr>
          <w:t>A</w:t>
        </w:r>
        <w:r w:rsidRPr="00295206">
          <w:rPr>
            <w:iCs/>
            <w:sz w:val="24"/>
            <w:szCs w:val="24"/>
          </w:rPr>
          <w:t xml:space="preserve"> </w:t>
        </w:r>
        <w:r>
          <w:rPr>
            <w:iCs/>
            <w:sz w:val="24"/>
            <w:szCs w:val="24"/>
          </w:rPr>
          <w:t>at the surface given its lower</w:t>
        </w:r>
        <w:r w:rsidRPr="00295206">
          <w:rPr>
            <w:iCs/>
            <w:sz w:val="24"/>
            <w:szCs w:val="24"/>
          </w:rPr>
          <w:t xml:space="preserve"> minimum sea-level pressure, </w:t>
        </w:r>
        <w:r>
          <w:rPr>
            <w:iCs/>
            <w:sz w:val="24"/>
            <w:szCs w:val="24"/>
          </w:rPr>
          <w:t xml:space="preserve">larger </w:t>
        </w:r>
        <w:r w:rsidRPr="00295206">
          <w:rPr>
            <w:iCs/>
            <w:sz w:val="24"/>
            <w:szCs w:val="24"/>
          </w:rPr>
          <w:t>horizontal pressure gradient</w:t>
        </w:r>
        <w:r>
          <w:rPr>
            <w:iCs/>
            <w:sz w:val="24"/>
            <w:szCs w:val="24"/>
          </w:rPr>
          <w:t xml:space="preserve"> magnitude</w:t>
        </w:r>
        <w:r w:rsidRPr="00295206">
          <w:rPr>
            <w:iCs/>
            <w:sz w:val="24"/>
            <w:szCs w:val="24"/>
          </w:rPr>
          <w:t xml:space="preserve">s, and </w:t>
        </w:r>
        <w:r>
          <w:rPr>
            <w:iCs/>
            <w:sz w:val="24"/>
            <w:szCs w:val="24"/>
          </w:rPr>
          <w:t>stronger</w:t>
        </w:r>
        <w:r w:rsidRPr="00295206">
          <w:rPr>
            <w:iCs/>
            <w:sz w:val="24"/>
            <w:szCs w:val="24"/>
          </w:rPr>
          <w:t xml:space="preserve"> horizontal wind </w:t>
        </w:r>
        <w:r>
          <w:rPr>
            <w:iCs/>
            <w:sz w:val="24"/>
            <w:szCs w:val="24"/>
          </w:rPr>
          <w:t>speeds</w:t>
        </w:r>
        <w:r w:rsidRPr="00295206">
          <w:rPr>
            <w:iCs/>
            <w:sz w:val="24"/>
            <w:szCs w:val="24"/>
          </w:rPr>
          <w:t xml:space="preserve">. </w:t>
        </w:r>
        <w:r>
          <w:rPr>
            <w:iCs/>
            <w:sz w:val="24"/>
            <w:szCs w:val="24"/>
          </w:rPr>
          <w:t xml:space="preserve">At 500 </w:t>
        </w:r>
        <w:proofErr w:type="spellStart"/>
        <w:r>
          <w:rPr>
            <w:iCs/>
            <w:sz w:val="24"/>
            <w:szCs w:val="24"/>
          </w:rPr>
          <w:t>hPa</w:t>
        </w:r>
        <w:proofErr w:type="spellEnd"/>
        <w:r>
          <w:rPr>
            <w:iCs/>
            <w:sz w:val="24"/>
            <w:szCs w:val="24"/>
          </w:rPr>
          <w:t>,</w:t>
        </w:r>
        <w:r w:rsidRPr="00295206">
          <w:rPr>
            <w:iCs/>
            <w:sz w:val="24"/>
            <w:szCs w:val="24"/>
          </w:rPr>
          <w:t xml:space="preserve"> </w:t>
        </w:r>
        <w:r>
          <w:rPr>
            <w:iCs/>
            <w:sz w:val="24"/>
            <w:szCs w:val="24"/>
          </w:rPr>
          <w:t>however,</w:t>
        </w:r>
        <w:r w:rsidRPr="00295206">
          <w:rPr>
            <w:iCs/>
            <w:sz w:val="24"/>
            <w:szCs w:val="24"/>
          </w:rPr>
          <w:t xml:space="preserve"> Cyclone </w:t>
        </w:r>
        <w:r>
          <w:rPr>
            <w:iCs/>
            <w:sz w:val="24"/>
            <w:szCs w:val="24"/>
          </w:rPr>
          <w:t>A</w:t>
        </w:r>
        <w:r w:rsidRPr="00295206">
          <w:rPr>
            <w:iCs/>
            <w:sz w:val="24"/>
            <w:szCs w:val="24"/>
          </w:rPr>
          <w:t xml:space="preserve"> is stronger than Cyclone </w:t>
        </w:r>
        <w:r>
          <w:rPr>
            <w:iCs/>
            <w:sz w:val="24"/>
            <w:szCs w:val="24"/>
          </w:rPr>
          <w:t>B, given its lower geopotential height</w:t>
        </w:r>
        <w:r w:rsidRPr="00295206">
          <w:rPr>
            <w:iCs/>
            <w:sz w:val="24"/>
            <w:szCs w:val="24"/>
          </w:rPr>
          <w:t xml:space="preserve">. Using the temperature </w:t>
        </w:r>
        <w:r>
          <w:rPr>
            <w:iCs/>
            <w:sz w:val="24"/>
            <w:szCs w:val="24"/>
          </w:rPr>
          <w:t>observations on your maps</w:t>
        </w:r>
        <w:r w:rsidRPr="00295206">
          <w:rPr>
            <w:iCs/>
            <w:sz w:val="24"/>
            <w:szCs w:val="24"/>
          </w:rPr>
          <w:t xml:space="preserve">, </w:t>
        </w:r>
        <w:r>
          <w:rPr>
            <w:iCs/>
            <w:sz w:val="24"/>
            <w:szCs w:val="24"/>
          </w:rPr>
          <w:t>specifically</w:t>
        </w:r>
        <w:r w:rsidRPr="00295206">
          <w:rPr>
            <w:iCs/>
            <w:sz w:val="24"/>
            <w:szCs w:val="24"/>
          </w:rPr>
          <w:t xml:space="preserve"> how the temperature</w:t>
        </w:r>
        <w:r>
          <w:rPr>
            <w:iCs/>
            <w:sz w:val="24"/>
            <w:szCs w:val="24"/>
          </w:rPr>
          <w:t>s</w:t>
        </w:r>
        <w:r w:rsidRPr="00295206">
          <w:rPr>
            <w:iCs/>
            <w:sz w:val="24"/>
            <w:szCs w:val="24"/>
          </w:rPr>
          <w:t xml:space="preserve"> near </w:t>
        </w:r>
        <w:r>
          <w:rPr>
            <w:iCs/>
            <w:sz w:val="24"/>
            <w:szCs w:val="24"/>
          </w:rPr>
          <w:t xml:space="preserve">the two cyclones </w:t>
        </w:r>
        <w:r w:rsidRPr="00295206">
          <w:rPr>
            <w:iCs/>
            <w:sz w:val="24"/>
            <w:szCs w:val="24"/>
          </w:rPr>
          <w:t xml:space="preserve">compare to </w:t>
        </w:r>
        <w:r>
          <w:rPr>
            <w:iCs/>
            <w:sz w:val="24"/>
            <w:szCs w:val="24"/>
          </w:rPr>
          <w:t>their</w:t>
        </w:r>
        <w:r w:rsidRPr="00295206">
          <w:rPr>
            <w:iCs/>
            <w:sz w:val="24"/>
            <w:szCs w:val="24"/>
          </w:rPr>
          <w:t xml:space="preserve"> surroundings, explain why this is to be expected.</w:t>
        </w:r>
        <w:r>
          <w:rPr>
            <w:iCs/>
            <w:sz w:val="24"/>
            <w:szCs w:val="24"/>
          </w:rPr>
          <w:t xml:space="preserve"> (20 pts)</w:t>
        </w:r>
      </w:ins>
    </w:p>
    <w:p w14:paraId="6885309F" w14:textId="77777777" w:rsidR="00EE5E91" w:rsidRDefault="00EE5E91" w:rsidP="00EE5E91">
      <w:pPr>
        <w:pStyle w:val="ListParagraph"/>
        <w:rPr>
          <w:ins w:id="171" w:author="Michael Patrick Vossen" w:date="2022-09-13T12:54:00Z"/>
          <w:sz w:val="24"/>
          <w:szCs w:val="24"/>
        </w:rPr>
      </w:pPr>
    </w:p>
    <w:p w14:paraId="58A74529" w14:textId="77777777" w:rsidR="00EE5E91" w:rsidRDefault="00EE5E91" w:rsidP="00EE5E91">
      <w:pPr>
        <w:pStyle w:val="ListParagraph"/>
        <w:rPr>
          <w:ins w:id="172" w:author="Michael Patrick Vossen" w:date="2022-09-13T12:54:00Z"/>
          <w:sz w:val="24"/>
          <w:szCs w:val="24"/>
        </w:rPr>
      </w:pPr>
    </w:p>
    <w:p w14:paraId="24152A56" w14:textId="77777777" w:rsidR="00EE5E91" w:rsidRDefault="00EE5E91" w:rsidP="00EE5E91">
      <w:pPr>
        <w:pStyle w:val="ListParagraph"/>
        <w:rPr>
          <w:ins w:id="173" w:author="Michael Patrick Vossen" w:date="2022-09-13T12:54:00Z"/>
          <w:sz w:val="24"/>
          <w:szCs w:val="24"/>
        </w:rPr>
      </w:pPr>
    </w:p>
    <w:p w14:paraId="5B05E30F" w14:textId="77777777" w:rsidR="00EE5E91" w:rsidRDefault="00EE5E91" w:rsidP="00EE5E91">
      <w:pPr>
        <w:pStyle w:val="ListParagraph"/>
        <w:rPr>
          <w:ins w:id="174" w:author="Michael Patrick Vossen" w:date="2022-09-13T12:54:00Z"/>
          <w:sz w:val="24"/>
          <w:szCs w:val="24"/>
        </w:rPr>
      </w:pPr>
    </w:p>
    <w:p w14:paraId="0BE48AAC" w14:textId="77777777" w:rsidR="00EE5E91" w:rsidRDefault="00EE5E91" w:rsidP="00EE5E91">
      <w:pPr>
        <w:pStyle w:val="ListParagraph"/>
        <w:rPr>
          <w:ins w:id="175" w:author="Michael Patrick Vossen" w:date="2022-09-13T12:54:00Z"/>
          <w:sz w:val="24"/>
          <w:szCs w:val="24"/>
        </w:rPr>
      </w:pPr>
    </w:p>
    <w:p w14:paraId="59A8A241" w14:textId="77777777" w:rsidR="00EE5E91" w:rsidRDefault="00EE5E91" w:rsidP="00EE5E91">
      <w:pPr>
        <w:pStyle w:val="ListParagraph"/>
        <w:rPr>
          <w:ins w:id="176" w:author="Michael Patrick Vossen" w:date="2022-09-13T12:54:00Z"/>
          <w:sz w:val="24"/>
          <w:szCs w:val="24"/>
        </w:rPr>
      </w:pPr>
    </w:p>
    <w:p w14:paraId="3565732D" w14:textId="77777777" w:rsidR="00EE5E91" w:rsidRDefault="00EE5E91" w:rsidP="00EE5E91">
      <w:pPr>
        <w:pStyle w:val="ListParagraph"/>
        <w:rPr>
          <w:ins w:id="177" w:author="Michael Patrick Vossen" w:date="2022-09-13T12:54:00Z"/>
          <w:sz w:val="24"/>
          <w:szCs w:val="24"/>
        </w:rPr>
      </w:pPr>
    </w:p>
    <w:p w14:paraId="10005DD7" w14:textId="77777777" w:rsidR="00EE5E91" w:rsidRDefault="00EE5E91" w:rsidP="00EE5E91">
      <w:pPr>
        <w:pStyle w:val="ListParagraph"/>
        <w:rPr>
          <w:ins w:id="178" w:author="Michael Patrick Vossen" w:date="2022-09-13T12:54:00Z"/>
          <w:sz w:val="24"/>
          <w:szCs w:val="24"/>
        </w:rPr>
      </w:pPr>
    </w:p>
    <w:p w14:paraId="791CC86F" w14:textId="77777777" w:rsidR="00EE5E91" w:rsidRDefault="00EE5E91" w:rsidP="00EE5E91">
      <w:pPr>
        <w:pStyle w:val="ListParagraph"/>
        <w:rPr>
          <w:ins w:id="179" w:author="Michael Patrick Vossen" w:date="2022-09-13T12:54:00Z"/>
          <w:sz w:val="24"/>
          <w:szCs w:val="24"/>
        </w:rPr>
      </w:pPr>
    </w:p>
    <w:p w14:paraId="60424787" w14:textId="77777777" w:rsidR="00EE5E91" w:rsidRDefault="00EE5E91" w:rsidP="00EE5E91">
      <w:pPr>
        <w:pStyle w:val="ListParagraph"/>
        <w:rPr>
          <w:ins w:id="180" w:author="Michael Patrick Vossen" w:date="2022-09-13T12:54:00Z"/>
          <w:sz w:val="24"/>
          <w:szCs w:val="24"/>
        </w:rPr>
      </w:pPr>
    </w:p>
    <w:p w14:paraId="69BEF3F6" w14:textId="77777777" w:rsidR="00EE5E91" w:rsidRDefault="00EE5E91" w:rsidP="00EE5E91">
      <w:pPr>
        <w:pStyle w:val="ListParagraph"/>
        <w:rPr>
          <w:ins w:id="181" w:author="Michael Patrick Vossen" w:date="2022-09-13T12:54:00Z"/>
          <w:sz w:val="24"/>
          <w:szCs w:val="24"/>
        </w:rPr>
      </w:pPr>
    </w:p>
    <w:p w14:paraId="5DA2101D" w14:textId="77777777" w:rsidR="00EE5E91" w:rsidRDefault="00EE5E91" w:rsidP="00EE5E91">
      <w:pPr>
        <w:rPr>
          <w:ins w:id="182" w:author="Michael Patrick Vossen" w:date="2022-09-13T12:54:00Z"/>
          <w:sz w:val="24"/>
          <w:szCs w:val="24"/>
        </w:rPr>
      </w:pPr>
      <w:ins w:id="183" w:author="Michael Patrick Vossen" w:date="2022-09-13T12:54:00Z">
        <w:r>
          <w:rPr>
            <w:sz w:val="24"/>
            <w:szCs w:val="24"/>
          </w:rPr>
          <w:br w:type="page"/>
        </w:r>
      </w:ins>
    </w:p>
    <w:p w14:paraId="2D510A05" w14:textId="77777777" w:rsidR="00EE5E91" w:rsidRDefault="00EE5E91" w:rsidP="00A70A9B">
      <w:pPr>
        <w:pStyle w:val="ListParagraph"/>
        <w:numPr>
          <w:ilvl w:val="0"/>
          <w:numId w:val="2"/>
        </w:numPr>
        <w:rPr>
          <w:ins w:id="184" w:author="Michael Patrick Vossen" w:date="2022-09-13T12:54:00Z"/>
          <w:sz w:val="24"/>
          <w:szCs w:val="24"/>
        </w:rPr>
        <w:pPrChange w:id="185" w:author="Michael Patrick Vossen" w:date="2022-09-13T12:57:00Z">
          <w:pPr>
            <w:pStyle w:val="ListParagraph"/>
            <w:numPr>
              <w:numId w:val="3"/>
            </w:numPr>
            <w:ind w:hanging="360"/>
          </w:pPr>
        </w:pPrChange>
      </w:pPr>
      <w:ins w:id="186" w:author="Michael Patrick Vossen" w:date="2022-09-13T12:54:00Z">
        <w:r>
          <w:rPr>
            <w:sz w:val="24"/>
            <w:szCs w:val="24"/>
          </w:rPr>
          <w:lastRenderedPageBreak/>
          <w:t>Focusing now on your plots for July 28</w:t>
        </w:r>
        <w:r w:rsidRPr="0042370C">
          <w:rPr>
            <w:sz w:val="24"/>
            <w:szCs w:val="24"/>
            <w:vertAlign w:val="superscript"/>
          </w:rPr>
          <w:t>th</w:t>
        </w:r>
        <w:r>
          <w:rPr>
            <w:sz w:val="24"/>
            <w:szCs w:val="24"/>
          </w:rPr>
          <w:t>, 2022, consider two anticyclones on your surface charts, one in Florida (Anticyclone A) and the other in Saskatchewan (Anticyclone B). A</w:t>
        </w:r>
        <w:r w:rsidRPr="00524AAD">
          <w:rPr>
            <w:sz w:val="24"/>
            <w:szCs w:val="24"/>
          </w:rPr>
          <w:t xml:space="preserve">nticyclone </w:t>
        </w:r>
        <w:r>
          <w:rPr>
            <w:sz w:val="24"/>
            <w:szCs w:val="24"/>
          </w:rPr>
          <w:t>A</w:t>
        </w:r>
        <w:r w:rsidRPr="00524AAD">
          <w:rPr>
            <w:sz w:val="24"/>
            <w:szCs w:val="24"/>
          </w:rPr>
          <w:t xml:space="preserve"> strengthens with height whereas </w:t>
        </w:r>
        <w:r>
          <w:rPr>
            <w:sz w:val="24"/>
            <w:szCs w:val="24"/>
          </w:rPr>
          <w:t>A</w:t>
        </w:r>
        <w:r w:rsidRPr="00524AAD">
          <w:rPr>
            <w:sz w:val="24"/>
            <w:szCs w:val="24"/>
          </w:rPr>
          <w:t xml:space="preserve">nticyclone </w:t>
        </w:r>
        <w:r>
          <w:rPr>
            <w:sz w:val="24"/>
            <w:szCs w:val="24"/>
          </w:rPr>
          <w:t>B</w:t>
        </w:r>
        <w:r w:rsidRPr="00524AAD">
          <w:rPr>
            <w:sz w:val="24"/>
            <w:szCs w:val="24"/>
          </w:rPr>
          <w:t xml:space="preserve"> dissipates entirely. Using the temperature </w:t>
        </w:r>
        <w:r>
          <w:rPr>
            <w:sz w:val="24"/>
            <w:szCs w:val="24"/>
          </w:rPr>
          <w:t>observations on your maps</w:t>
        </w:r>
        <w:r w:rsidRPr="00524AAD">
          <w:rPr>
            <w:sz w:val="24"/>
            <w:szCs w:val="24"/>
          </w:rPr>
          <w:t xml:space="preserve">, </w:t>
        </w:r>
        <w:r>
          <w:rPr>
            <w:sz w:val="24"/>
            <w:szCs w:val="24"/>
          </w:rPr>
          <w:t xml:space="preserve">specifically </w:t>
        </w:r>
        <w:r w:rsidRPr="00524AAD">
          <w:rPr>
            <w:sz w:val="24"/>
            <w:szCs w:val="24"/>
          </w:rPr>
          <w:t>how the temperature</w:t>
        </w:r>
        <w:r>
          <w:rPr>
            <w:sz w:val="24"/>
            <w:szCs w:val="24"/>
          </w:rPr>
          <w:t>s</w:t>
        </w:r>
        <w:r w:rsidRPr="00524AAD">
          <w:rPr>
            <w:sz w:val="24"/>
            <w:szCs w:val="24"/>
          </w:rPr>
          <w:t xml:space="preserve"> near </w:t>
        </w:r>
        <w:r>
          <w:rPr>
            <w:sz w:val="24"/>
            <w:szCs w:val="24"/>
          </w:rPr>
          <w:t xml:space="preserve">the two anticyclones </w:t>
        </w:r>
        <w:r w:rsidRPr="00524AAD">
          <w:rPr>
            <w:sz w:val="24"/>
            <w:szCs w:val="24"/>
          </w:rPr>
          <w:t xml:space="preserve">compare to </w:t>
        </w:r>
        <w:r>
          <w:rPr>
            <w:sz w:val="24"/>
            <w:szCs w:val="24"/>
          </w:rPr>
          <w:t xml:space="preserve">their </w:t>
        </w:r>
        <w:r w:rsidRPr="00524AAD">
          <w:rPr>
            <w:sz w:val="24"/>
            <w:szCs w:val="24"/>
          </w:rPr>
          <w:t>surroundings, explain why this is to be expected.</w:t>
        </w:r>
        <w:r>
          <w:rPr>
            <w:sz w:val="24"/>
            <w:szCs w:val="24"/>
          </w:rPr>
          <w:t xml:space="preserve"> (20 pts)</w:t>
        </w:r>
      </w:ins>
    </w:p>
    <w:p w14:paraId="15B52203" w14:textId="62931504" w:rsidR="000B6F3A" w:rsidRPr="00A70A9B" w:rsidRDefault="00EE5E91" w:rsidP="00A70A9B">
      <w:pPr>
        <w:rPr>
          <w:sz w:val="24"/>
          <w:szCs w:val="24"/>
          <w:rPrChange w:id="187" w:author="Michael Patrick Vossen" w:date="2022-09-13T12:58:00Z">
            <w:rPr>
              <w:b/>
              <w:bCs/>
              <w:sz w:val="24"/>
              <w:szCs w:val="24"/>
            </w:rPr>
          </w:rPrChange>
        </w:rPr>
        <w:pPrChange w:id="188" w:author="Michael Patrick Vossen" w:date="2022-09-13T12:57:00Z">
          <w:pPr>
            <w:pStyle w:val="ListParagraph"/>
          </w:pPr>
        </w:pPrChange>
      </w:pPr>
      <w:ins w:id="189" w:author="Michael Patrick Vossen" w:date="2022-09-13T12:54:00Z">
        <w:r>
          <w:rPr>
            <w:b/>
            <w:bCs/>
            <w:sz w:val="24"/>
            <w:szCs w:val="24"/>
          </w:rPr>
          <w:br w:type="page"/>
        </w:r>
      </w:ins>
      <w:ins w:id="190" w:author="Michael Patrick Vossen" w:date="2022-09-13T12:57:00Z">
        <w:r w:rsidR="00A70A9B">
          <w:rPr>
            <w:b/>
            <w:bCs/>
            <w:sz w:val="24"/>
            <w:szCs w:val="24"/>
          </w:rPr>
          <w:lastRenderedPageBreak/>
          <w:t>P</w:t>
        </w:r>
      </w:ins>
      <w:del w:id="191" w:author="Michael Patrick Vossen" w:date="2022-09-13T12:57:00Z">
        <w:r w:rsidR="000B6F3A" w:rsidDel="00A70A9B">
          <w:rPr>
            <w:b/>
            <w:bCs/>
            <w:sz w:val="24"/>
            <w:szCs w:val="24"/>
          </w:rPr>
          <w:delText>P</w:delText>
        </w:r>
      </w:del>
      <w:r w:rsidR="000B6F3A">
        <w:rPr>
          <w:b/>
          <w:bCs/>
          <w:sz w:val="24"/>
          <w:szCs w:val="24"/>
        </w:rPr>
        <w:t>art II</w:t>
      </w:r>
      <w:ins w:id="192" w:author="Michael Patrick Vossen" w:date="2022-09-13T12:58:00Z">
        <w:r w:rsidR="00A70A9B">
          <w:rPr>
            <w:b/>
            <w:bCs/>
            <w:sz w:val="24"/>
            <w:szCs w:val="24"/>
          </w:rPr>
          <w:t>I</w:t>
        </w:r>
      </w:ins>
      <w:r w:rsidR="000B6F3A">
        <w:rPr>
          <w:b/>
          <w:bCs/>
          <w:sz w:val="24"/>
          <w:szCs w:val="24"/>
        </w:rPr>
        <w:t>: Using the Hypsometric Equation to find Geopotential Height (Graduate Students Only</w:t>
      </w:r>
      <w:ins w:id="193" w:author="Michael Patrick Vossen" w:date="2022-09-13T12:58:00Z">
        <w:r w:rsidR="00A70A9B">
          <w:rPr>
            <w:b/>
            <w:bCs/>
            <w:sz w:val="24"/>
            <w:szCs w:val="24"/>
          </w:rPr>
          <w:t>; 10 pts</w:t>
        </w:r>
      </w:ins>
      <w:r w:rsidR="000B6F3A">
        <w:rPr>
          <w:b/>
          <w:bCs/>
          <w:sz w:val="24"/>
          <w:szCs w:val="24"/>
        </w:rPr>
        <w:t>)</w:t>
      </w:r>
    </w:p>
    <w:p w14:paraId="20BB9D74" w14:textId="589426DB" w:rsidR="000B6F3A" w:rsidRDefault="000B6F3A" w:rsidP="000B6F3A">
      <w:pPr>
        <w:pStyle w:val="ListParagraph"/>
        <w:rPr>
          <w:b/>
          <w:bCs/>
          <w:sz w:val="24"/>
          <w:szCs w:val="24"/>
        </w:rPr>
      </w:pPr>
    </w:p>
    <w:p w14:paraId="46A396D8" w14:textId="019A20F3" w:rsidR="000B6F3A" w:rsidRDefault="00DF3E5A" w:rsidP="000B6F3A">
      <w:pPr>
        <w:pStyle w:val="ListParagraph"/>
        <w:rPr>
          <w:sz w:val="24"/>
          <w:szCs w:val="24"/>
        </w:rPr>
      </w:pPr>
      <w:r>
        <w:rPr>
          <w:sz w:val="24"/>
          <w:szCs w:val="24"/>
        </w:rPr>
        <w:t>Hypsometric Equation:</w:t>
      </w:r>
    </w:p>
    <w:p w14:paraId="10EEBA16" w14:textId="31658D20" w:rsidR="00DF3E5A" w:rsidRDefault="00DF3E5A" w:rsidP="000B6F3A">
      <w:pPr>
        <w:pStyle w:val="ListParagraph"/>
        <w:rPr>
          <w:sz w:val="24"/>
          <w:szCs w:val="24"/>
        </w:rPr>
      </w:pPr>
    </w:p>
    <w:p w14:paraId="1FE3CD45" w14:textId="01469A96" w:rsidR="00DF3E5A" w:rsidRDefault="00DF3E5A" w:rsidP="000B6F3A">
      <w:pPr>
        <w:pStyle w:val="ListParagraph"/>
        <w:rPr>
          <w:sz w:val="24"/>
          <w:szCs w:val="24"/>
        </w:rPr>
      </w:pPr>
    </w:p>
    <w:p w14:paraId="0CA52567" w14:textId="6398B07E" w:rsidR="00DF3E5A" w:rsidRDefault="00A953D9" w:rsidP="000B6F3A">
      <w:pPr>
        <w:pStyle w:val="ListParagrap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m:t>
                  </m:r>
                </m:sub>
              </m:sSub>
              <m:sSub>
                <m:sSubPr>
                  <m:ctrlPr>
                    <w:rPr>
                      <w:rFonts w:ascii="Cambria Math" w:hAnsi="Cambria Math"/>
                      <w:i/>
                      <w:sz w:val="24"/>
                      <w:szCs w:val="24"/>
                    </w:rPr>
                  </m:ctrlPr>
                </m:sSubPr>
                <m:e>
                  <m:bar>
                    <m:barPr>
                      <m:pos m:val="top"/>
                      <m:ctrlPr>
                        <w:rPr>
                          <w:rFonts w:ascii="Cambria Math" w:hAnsi="Cambria Math"/>
                          <w:i/>
                          <w:sz w:val="24"/>
                          <w:szCs w:val="24"/>
                        </w:rPr>
                      </m:ctrlPr>
                    </m:barPr>
                    <m:e>
                      <m:r>
                        <w:rPr>
                          <w:rFonts w:ascii="Cambria Math" w:hAnsi="Cambria Math"/>
                          <w:sz w:val="24"/>
                          <w:szCs w:val="24"/>
                        </w:rPr>
                        <m:t>T</m:t>
                      </m:r>
                    </m:e>
                  </m:bar>
                </m:e>
                <m:sub>
                  <m:r>
                    <w:rPr>
                      <w:rFonts w:ascii="Cambria Math" w:hAnsi="Cambria Math"/>
                      <w:sz w:val="24"/>
                      <w:szCs w:val="24"/>
                    </w:rPr>
                    <m:t>v</m:t>
                  </m:r>
                </m:sub>
              </m:sSub>
            </m:num>
            <m:den>
              <m:r>
                <w:rPr>
                  <w:rFonts w:ascii="Cambria Math" w:hAnsi="Cambria Math"/>
                  <w:sz w:val="24"/>
                  <w:szCs w:val="24"/>
                </w:rPr>
                <m:t>g</m:t>
              </m:r>
            </m:den>
          </m:f>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e>
              </m:d>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m:oMathPara>
    </w:p>
    <w:p w14:paraId="190DC72B" w14:textId="409E8E4B" w:rsidR="00DF3E5A" w:rsidRDefault="00DF3E5A" w:rsidP="000B6F3A">
      <w:pPr>
        <w:pStyle w:val="ListParagraph"/>
        <w:rPr>
          <w:sz w:val="24"/>
          <w:szCs w:val="24"/>
        </w:rPr>
      </w:pPr>
    </w:p>
    <w:p w14:paraId="1DC5ACA3" w14:textId="437CB771" w:rsidR="00DF3E5A" w:rsidRDefault="00DF3E5A" w:rsidP="000B6F3A">
      <w:pPr>
        <w:pStyle w:val="ListParagraph"/>
        <w:rPr>
          <w:sz w:val="24"/>
          <w:szCs w:val="24"/>
        </w:rPr>
      </w:pPr>
    </w:p>
    <w:p w14:paraId="229635CE" w14:textId="779AEBCF" w:rsidR="00DF3E5A" w:rsidRDefault="00DF3E5A" w:rsidP="000B6F3A">
      <w:pPr>
        <w:pStyle w:val="ListParagraph"/>
        <w:rPr>
          <w:sz w:val="24"/>
          <w:szCs w:val="24"/>
        </w:rPr>
      </w:pPr>
    </w:p>
    <w:p w14:paraId="0D556B73" w14:textId="17DE2407" w:rsidR="00DF3E5A" w:rsidRDefault="009D2EF9" w:rsidP="000B6F3A">
      <w:pPr>
        <w:pStyle w:val="ListParagraph"/>
        <w:rPr>
          <w:sz w:val="24"/>
          <w:szCs w:val="24"/>
        </w:rPr>
      </w:pPr>
      <w:ins w:id="194" w:author="Clark Evans" w:date="2022-09-12T22:58:00Z">
        <w:r>
          <w:rPr>
            <w:sz w:val="24"/>
            <w:szCs w:val="24"/>
          </w:rPr>
          <w:t xml:space="preserve">where </w:t>
        </w:r>
      </w:ins>
      <w:r w:rsidR="00DF3E5A">
        <w:rPr>
          <w:sz w:val="24"/>
          <w:szCs w:val="24"/>
        </w:rPr>
        <w:t>Virtual Temperature</w:t>
      </w:r>
      <w:ins w:id="195" w:author="Clark Evans" w:date="2022-09-12T22:58:00Z">
        <w:r>
          <w:rPr>
            <w:sz w:val="24"/>
            <w:szCs w:val="24"/>
          </w:rPr>
          <w:t>:</w:t>
        </w:r>
      </w:ins>
      <w:del w:id="196" w:author="Clark Evans" w:date="2022-09-12T22:58:00Z">
        <w:r w:rsidR="00DF3E5A" w:rsidDel="009D2EF9">
          <w:rPr>
            <w:sz w:val="24"/>
            <w:szCs w:val="24"/>
          </w:rPr>
          <w:delText xml:space="preserve"> Equation</w:delText>
        </w:r>
      </w:del>
    </w:p>
    <w:p w14:paraId="0EE41081" w14:textId="5E59CBF9" w:rsidR="00CF6CDE" w:rsidRDefault="00CF6CDE" w:rsidP="000B6F3A">
      <w:pPr>
        <w:pStyle w:val="ListParagraph"/>
        <w:rPr>
          <w:sz w:val="24"/>
          <w:szCs w:val="24"/>
        </w:rPr>
      </w:pPr>
    </w:p>
    <w:p w14:paraId="35F3089E" w14:textId="2045DD33" w:rsidR="00CF6CDE" w:rsidRPr="00502989" w:rsidRDefault="00A953D9" w:rsidP="000B6F3A">
      <w:pPr>
        <w:pStyle w:val="ListParagrap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m:t>
          </m:r>
          <m:r>
            <w:rPr>
              <w:rFonts w:ascii="Cambria Math" w:hAnsi="Cambria Math"/>
              <w:sz w:val="24"/>
              <w:szCs w:val="24"/>
            </w:rPr>
            <m:t>T</m:t>
          </m:r>
          <m:r>
            <w:rPr>
              <w:rFonts w:ascii="Cambria Math" w:hAnsi="Cambria Math"/>
              <w:sz w:val="24"/>
              <w:szCs w:val="24"/>
            </w:rPr>
            <m:t xml:space="preserve"> (1+0.61</m:t>
          </m:r>
          <m:r>
            <w:rPr>
              <w:rFonts w:ascii="Cambria Math" w:hAnsi="Cambria Math"/>
              <w:sz w:val="24"/>
              <w:szCs w:val="24"/>
            </w:rPr>
            <m:t>w</m:t>
          </m:r>
          <m:r>
            <w:rPr>
              <w:rFonts w:ascii="Cambria Math" w:hAnsi="Cambria Math"/>
              <w:sz w:val="24"/>
              <w:szCs w:val="24"/>
            </w:rPr>
            <m:t>)</m:t>
          </m:r>
        </m:oMath>
      </m:oMathPara>
    </w:p>
    <w:p w14:paraId="3343BDED" w14:textId="48DA031D" w:rsidR="00502989" w:rsidRDefault="00502989" w:rsidP="000B6F3A">
      <w:pPr>
        <w:pStyle w:val="ListParagraph"/>
        <w:rPr>
          <w:sz w:val="24"/>
          <w:szCs w:val="24"/>
        </w:rPr>
      </w:pPr>
    </w:p>
    <w:p w14:paraId="6EB65D74" w14:textId="652C16E3" w:rsidR="00502989" w:rsidRDefault="00502989" w:rsidP="000B6F3A">
      <w:pPr>
        <w:pStyle w:val="ListParagraph"/>
        <w:rPr>
          <w:sz w:val="24"/>
          <w:szCs w:val="24"/>
        </w:rPr>
      </w:pPr>
    </w:p>
    <w:p w14:paraId="6776E418" w14:textId="5719608F" w:rsidR="00502989" w:rsidRDefault="00502989" w:rsidP="000B6F3A">
      <w:pPr>
        <w:pStyle w:val="ListParagraph"/>
        <w:rPr>
          <w:sz w:val="24"/>
          <w:szCs w:val="24"/>
        </w:rPr>
      </w:pPr>
    </w:p>
    <w:p w14:paraId="1D190AC1" w14:textId="29C2EE53" w:rsidR="00502989" w:rsidRPr="001A49BF" w:rsidRDefault="00502989" w:rsidP="00A70A9B">
      <w:pPr>
        <w:pStyle w:val="ListParagraph"/>
        <w:numPr>
          <w:ilvl w:val="0"/>
          <w:numId w:val="2"/>
        </w:numPr>
        <w:rPr>
          <w:sz w:val="24"/>
          <w:szCs w:val="24"/>
        </w:rPr>
        <w:pPrChange w:id="197" w:author="Michael Patrick Vossen" w:date="2022-09-13T12:57:00Z">
          <w:pPr>
            <w:pStyle w:val="ListParagraph"/>
            <w:numPr>
              <w:numId w:val="3"/>
            </w:numPr>
            <w:ind w:hanging="360"/>
          </w:pPr>
        </w:pPrChange>
      </w:pPr>
      <w:r>
        <w:rPr>
          <w:sz w:val="24"/>
          <w:szCs w:val="24"/>
        </w:rPr>
        <w:t xml:space="preserve">Solve the hypsometric equation for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oMath>
      <w:r w:rsidR="001A49BF">
        <w:rPr>
          <w:rFonts w:eastAsiaTheme="minorEastAsia"/>
          <w:sz w:val="24"/>
          <w:szCs w:val="24"/>
        </w:rPr>
        <w:t xml:space="preserve"> and substitute the virtual temperature equation into the hypsometric equation so there is temperature rather than virtual temperature.  Show your work.</w:t>
      </w:r>
      <w:r w:rsidR="007E1105">
        <w:rPr>
          <w:rFonts w:eastAsiaTheme="minorEastAsia"/>
          <w:sz w:val="24"/>
          <w:szCs w:val="24"/>
        </w:rPr>
        <w:t xml:space="preserve"> (</w:t>
      </w:r>
      <w:del w:id="198" w:author="Michael Patrick Vossen" w:date="2022-09-13T13:01:00Z">
        <w:r w:rsidR="00CE683D" w:rsidDel="00026219">
          <w:rPr>
            <w:rFonts w:eastAsiaTheme="minorEastAsia"/>
            <w:sz w:val="24"/>
            <w:szCs w:val="24"/>
          </w:rPr>
          <w:delText>4</w:delText>
        </w:r>
      </w:del>
      <w:ins w:id="199" w:author="Michael Patrick Vossen" w:date="2022-09-13T13:01:00Z">
        <w:r w:rsidR="00026219">
          <w:rPr>
            <w:rFonts w:eastAsiaTheme="minorEastAsia"/>
            <w:sz w:val="24"/>
            <w:szCs w:val="24"/>
          </w:rPr>
          <w:t>3</w:t>
        </w:r>
      </w:ins>
      <w:r w:rsidR="007E1105">
        <w:rPr>
          <w:rFonts w:eastAsiaTheme="minorEastAsia"/>
          <w:sz w:val="24"/>
          <w:szCs w:val="24"/>
        </w:rPr>
        <w:t xml:space="preserve"> pts)</w:t>
      </w:r>
    </w:p>
    <w:p w14:paraId="21118D0C" w14:textId="44EE0675" w:rsidR="001A49BF" w:rsidRDefault="001A49BF" w:rsidP="001A49BF">
      <w:pPr>
        <w:rPr>
          <w:sz w:val="24"/>
          <w:szCs w:val="24"/>
        </w:rPr>
      </w:pPr>
    </w:p>
    <w:p w14:paraId="7A7A86C0" w14:textId="49906232" w:rsidR="001A49BF" w:rsidRDefault="001A49BF" w:rsidP="001A49BF">
      <w:pPr>
        <w:rPr>
          <w:sz w:val="24"/>
          <w:szCs w:val="24"/>
        </w:rPr>
      </w:pPr>
    </w:p>
    <w:p w14:paraId="4313E81D" w14:textId="4F602A24" w:rsidR="001A49BF" w:rsidRDefault="001A49BF" w:rsidP="001A49BF">
      <w:pPr>
        <w:rPr>
          <w:sz w:val="24"/>
          <w:szCs w:val="24"/>
        </w:rPr>
      </w:pPr>
    </w:p>
    <w:p w14:paraId="53CE9257" w14:textId="101A16D4" w:rsidR="008918A6" w:rsidRDefault="008918A6" w:rsidP="001A49BF">
      <w:pPr>
        <w:rPr>
          <w:sz w:val="24"/>
          <w:szCs w:val="24"/>
        </w:rPr>
      </w:pPr>
    </w:p>
    <w:p w14:paraId="53EA69C1" w14:textId="62E7E76E" w:rsidR="00E25FCD" w:rsidRDefault="00E25FCD" w:rsidP="001A49BF">
      <w:pPr>
        <w:rPr>
          <w:sz w:val="24"/>
          <w:szCs w:val="24"/>
        </w:rPr>
      </w:pPr>
    </w:p>
    <w:p w14:paraId="75A64A63" w14:textId="0780B998" w:rsidR="00E25FCD" w:rsidRDefault="00E25FCD" w:rsidP="001A49BF">
      <w:pPr>
        <w:rPr>
          <w:sz w:val="24"/>
          <w:szCs w:val="24"/>
        </w:rPr>
      </w:pPr>
    </w:p>
    <w:p w14:paraId="705CB8FC" w14:textId="3031814D" w:rsidR="00E25FCD" w:rsidRDefault="00E25FCD" w:rsidP="001A49BF">
      <w:pPr>
        <w:rPr>
          <w:sz w:val="24"/>
          <w:szCs w:val="24"/>
        </w:rPr>
      </w:pPr>
    </w:p>
    <w:p w14:paraId="763A3439" w14:textId="31F252F6" w:rsidR="00E25FCD" w:rsidRDefault="00E25FCD" w:rsidP="001A49BF">
      <w:pPr>
        <w:rPr>
          <w:sz w:val="24"/>
          <w:szCs w:val="24"/>
        </w:rPr>
      </w:pPr>
    </w:p>
    <w:p w14:paraId="386582B5" w14:textId="29541D57" w:rsidR="00E25FCD" w:rsidRDefault="00E25FCD" w:rsidP="001A49BF">
      <w:pPr>
        <w:rPr>
          <w:sz w:val="24"/>
          <w:szCs w:val="24"/>
        </w:rPr>
      </w:pPr>
    </w:p>
    <w:p w14:paraId="1AF6664E" w14:textId="79BF6DB0" w:rsidR="00E25FCD" w:rsidRDefault="00E25FCD" w:rsidP="001A49BF">
      <w:pPr>
        <w:rPr>
          <w:sz w:val="24"/>
          <w:szCs w:val="24"/>
        </w:rPr>
      </w:pPr>
    </w:p>
    <w:p w14:paraId="3FDFF159" w14:textId="0D3AB947" w:rsidR="00E25FCD" w:rsidRDefault="00E25FCD" w:rsidP="001A49BF">
      <w:pPr>
        <w:rPr>
          <w:sz w:val="24"/>
          <w:szCs w:val="24"/>
        </w:rPr>
      </w:pPr>
    </w:p>
    <w:p w14:paraId="20E29962" w14:textId="77777777" w:rsidR="00E25FCD" w:rsidRDefault="00E25FCD" w:rsidP="001A49BF">
      <w:pPr>
        <w:rPr>
          <w:sz w:val="24"/>
          <w:szCs w:val="24"/>
        </w:rPr>
      </w:pPr>
    </w:p>
    <w:p w14:paraId="7198B317" w14:textId="0A1B62EF" w:rsidR="001A49BF" w:rsidRDefault="001A49BF" w:rsidP="001A49BF">
      <w:pPr>
        <w:rPr>
          <w:sz w:val="24"/>
          <w:szCs w:val="24"/>
        </w:rPr>
      </w:pPr>
    </w:p>
    <w:p w14:paraId="57AF1BC0" w14:textId="0431F28A" w:rsidR="001A49BF" w:rsidRDefault="00955BD4" w:rsidP="00A70A9B">
      <w:pPr>
        <w:pStyle w:val="ListParagraph"/>
        <w:numPr>
          <w:ilvl w:val="0"/>
          <w:numId w:val="2"/>
        </w:numPr>
        <w:rPr>
          <w:sz w:val="24"/>
          <w:szCs w:val="24"/>
        </w:rPr>
        <w:pPrChange w:id="200" w:author="Michael Patrick Vossen" w:date="2022-09-13T12:57:00Z">
          <w:pPr>
            <w:pStyle w:val="ListParagraph"/>
            <w:numPr>
              <w:numId w:val="3"/>
            </w:numPr>
            <w:ind w:hanging="360"/>
          </w:pPr>
        </w:pPrChange>
      </w:pPr>
      <w:r>
        <w:rPr>
          <w:sz w:val="24"/>
          <w:szCs w:val="24"/>
        </w:rPr>
        <w:lastRenderedPageBreak/>
        <w:t>Given the observation</w:t>
      </w:r>
      <w:ins w:id="201" w:author="Clark Evans" w:date="2022-09-12T22:58:00Z">
        <w:r w:rsidR="009D2EF9">
          <w:rPr>
            <w:sz w:val="24"/>
            <w:szCs w:val="24"/>
          </w:rPr>
          <w:t>s</w:t>
        </w:r>
      </w:ins>
      <w:r>
        <w:rPr>
          <w:sz w:val="24"/>
          <w:szCs w:val="24"/>
        </w:rPr>
        <w:t xml:space="preserve"> for </w:t>
      </w:r>
      <w:r w:rsidR="00736D48">
        <w:rPr>
          <w:sz w:val="24"/>
          <w:szCs w:val="24"/>
        </w:rPr>
        <w:t xml:space="preserve">850 </w:t>
      </w:r>
      <w:proofErr w:type="spellStart"/>
      <w:r w:rsidR="00736D48">
        <w:rPr>
          <w:sz w:val="24"/>
          <w:szCs w:val="24"/>
        </w:rPr>
        <w:t>hPa</w:t>
      </w:r>
      <w:proofErr w:type="spellEnd"/>
      <w:r w:rsidR="00736D48">
        <w:rPr>
          <w:sz w:val="24"/>
          <w:szCs w:val="24"/>
        </w:rPr>
        <w:t xml:space="preserve"> and 1000 </w:t>
      </w:r>
      <w:proofErr w:type="spellStart"/>
      <w:r w:rsidR="00736D48">
        <w:rPr>
          <w:sz w:val="24"/>
          <w:szCs w:val="24"/>
        </w:rPr>
        <w:t>hPa</w:t>
      </w:r>
      <w:proofErr w:type="spellEnd"/>
      <w:r w:rsidR="00736D48">
        <w:rPr>
          <w:sz w:val="24"/>
          <w:szCs w:val="24"/>
        </w:rPr>
        <w:t xml:space="preserve"> below</w:t>
      </w:r>
      <w:ins w:id="202" w:author="Clark Evans" w:date="2022-09-12T22:58:00Z">
        <w:r w:rsidR="009D2EF9">
          <w:rPr>
            <w:sz w:val="24"/>
            <w:szCs w:val="24"/>
          </w:rPr>
          <w:t>,</w:t>
        </w:r>
      </w:ins>
      <w:r w:rsidR="00736D48">
        <w:rPr>
          <w:sz w:val="24"/>
          <w:szCs w:val="24"/>
        </w:rPr>
        <w:t xml:space="preserve"> calculate the height </w:t>
      </w:r>
      <w:r w:rsidR="00E24F2A">
        <w:rPr>
          <w:sz w:val="24"/>
          <w:szCs w:val="24"/>
        </w:rPr>
        <w:t xml:space="preserve">of </w:t>
      </w:r>
      <w:ins w:id="203" w:author="Clark Evans" w:date="2022-09-12T22:58:00Z">
        <w:r w:rsidR="009D2EF9">
          <w:rPr>
            <w:sz w:val="24"/>
            <w:szCs w:val="24"/>
          </w:rPr>
          <w:t xml:space="preserve">the </w:t>
        </w:r>
      </w:ins>
      <w:r w:rsidR="00E24F2A">
        <w:rPr>
          <w:sz w:val="24"/>
          <w:szCs w:val="24"/>
        </w:rPr>
        <w:t xml:space="preserve">850 </w:t>
      </w:r>
      <w:proofErr w:type="spellStart"/>
      <w:r w:rsidR="00E24F2A">
        <w:rPr>
          <w:sz w:val="24"/>
          <w:szCs w:val="24"/>
        </w:rPr>
        <w:t>hPa</w:t>
      </w:r>
      <w:proofErr w:type="spellEnd"/>
      <w:r w:rsidR="00E24F2A">
        <w:rPr>
          <w:sz w:val="24"/>
          <w:szCs w:val="24"/>
        </w:rPr>
        <w:t xml:space="preserve"> </w:t>
      </w:r>
      <w:ins w:id="204" w:author="Clark Evans" w:date="2022-09-12T22:58:00Z">
        <w:r w:rsidR="009D2EF9">
          <w:rPr>
            <w:sz w:val="24"/>
            <w:szCs w:val="24"/>
          </w:rPr>
          <w:t xml:space="preserve">isobaric surface </w:t>
        </w:r>
      </w:ins>
      <w:r w:rsidR="00E24F2A">
        <w:rPr>
          <w:sz w:val="24"/>
          <w:szCs w:val="24"/>
        </w:rPr>
        <w:t xml:space="preserve">using the hypsometric equation.  Show </w:t>
      </w:r>
      <w:proofErr w:type="gramStart"/>
      <w:r w:rsidR="00E24F2A">
        <w:rPr>
          <w:sz w:val="24"/>
          <w:szCs w:val="24"/>
        </w:rPr>
        <w:t>all of</w:t>
      </w:r>
      <w:proofErr w:type="gramEnd"/>
      <w:r w:rsidR="00E24F2A">
        <w:rPr>
          <w:sz w:val="24"/>
          <w:szCs w:val="24"/>
        </w:rPr>
        <w:t xml:space="preserve"> your work.</w:t>
      </w:r>
      <w:r w:rsidR="007E1105">
        <w:rPr>
          <w:sz w:val="24"/>
          <w:szCs w:val="24"/>
        </w:rPr>
        <w:t xml:space="preserve"> (</w:t>
      </w:r>
      <w:ins w:id="205" w:author="Michael Patrick Vossen" w:date="2022-09-13T13:08:00Z">
        <w:r w:rsidR="00A953D9">
          <w:rPr>
            <w:sz w:val="24"/>
            <w:szCs w:val="24"/>
          </w:rPr>
          <w:t>3</w:t>
        </w:r>
      </w:ins>
      <w:del w:id="206" w:author="Michael Patrick Vossen" w:date="2022-09-13T13:01:00Z">
        <w:r w:rsidR="00CE683D" w:rsidDel="00026219">
          <w:rPr>
            <w:sz w:val="24"/>
            <w:szCs w:val="24"/>
          </w:rPr>
          <w:delText>5</w:delText>
        </w:r>
      </w:del>
      <w:r w:rsidR="007E1105">
        <w:rPr>
          <w:sz w:val="24"/>
          <w:szCs w:val="24"/>
        </w:rPr>
        <w:t xml:space="preserve"> pt</w:t>
      </w:r>
      <w:r w:rsidR="005351B8">
        <w:rPr>
          <w:sz w:val="24"/>
          <w:szCs w:val="24"/>
        </w:rPr>
        <w:t>s</w:t>
      </w:r>
      <w:r w:rsidR="007E1105">
        <w:rPr>
          <w:sz w:val="24"/>
          <w:szCs w:val="24"/>
        </w:rPr>
        <w:t>)</w:t>
      </w:r>
    </w:p>
    <w:p w14:paraId="69C36965" w14:textId="77777777" w:rsidR="004B666B" w:rsidRDefault="004B666B" w:rsidP="004B666B">
      <w:pPr>
        <w:pStyle w:val="HTMLPreformatted"/>
      </w:pPr>
    </w:p>
    <w:p w14:paraId="556A0EBF" w14:textId="1FDD58CE" w:rsidR="00FF3B0E" w:rsidRPr="004B666B" w:rsidRDefault="004B666B" w:rsidP="00FF3B0E">
      <w:pPr>
        <w:pStyle w:val="HTMLPreformatted"/>
        <w:ind w:left="720"/>
      </w:pPr>
      <w:r>
        <w:t>LEVEL</w:t>
      </w:r>
      <w:r w:rsidR="00DC23B3">
        <w:t xml:space="preserve"> (</w:t>
      </w:r>
      <w:proofErr w:type="spellStart"/>
      <w:proofErr w:type="gramStart"/>
      <w:r w:rsidR="00DC23B3">
        <w:t>hPa</w:t>
      </w:r>
      <w:proofErr w:type="spellEnd"/>
      <w:r w:rsidR="00DC23B3">
        <w:t>)</w:t>
      </w:r>
      <w:r>
        <w:t xml:space="preserve">  HGHT</w:t>
      </w:r>
      <w:proofErr w:type="gramEnd"/>
      <w:r>
        <w:t xml:space="preserve"> </w:t>
      </w:r>
      <w:r w:rsidR="00DC23B3">
        <w:t>(m)</w:t>
      </w:r>
      <w:r>
        <w:t xml:space="preserve">   TEMP </w:t>
      </w:r>
      <w:r w:rsidR="00DC23B3">
        <w:t>(°C)</w:t>
      </w:r>
      <w:r w:rsidR="00FF3B0E">
        <w:t xml:space="preserve">  </w:t>
      </w:r>
      <w:r w:rsidR="004D64CD">
        <w:t xml:space="preserve">   </w:t>
      </w:r>
      <w:r w:rsidR="00FF3B0E">
        <w:t>Mixing Ratio</w:t>
      </w:r>
    </w:p>
    <w:p w14:paraId="59B9F333" w14:textId="55657ADE" w:rsidR="004B666B" w:rsidRDefault="004B666B" w:rsidP="004B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4B666B">
        <w:rPr>
          <w:rFonts w:ascii="Courier New" w:eastAsia="Times New Roman" w:hAnsi="Courier New" w:cs="Courier New"/>
          <w:sz w:val="20"/>
          <w:szCs w:val="20"/>
        </w:rPr>
        <w:t>1000.00,    139.00,     28.80</w:t>
      </w:r>
      <w:r w:rsidR="00F46BD6">
        <w:rPr>
          <w:rFonts w:ascii="Courier New" w:eastAsia="Times New Roman" w:hAnsi="Courier New" w:cs="Courier New"/>
          <w:sz w:val="20"/>
          <w:szCs w:val="20"/>
        </w:rPr>
        <w:t>,</w:t>
      </w:r>
      <w:r w:rsidR="00DA2628">
        <w:rPr>
          <w:rFonts w:ascii="Courier New" w:eastAsia="Times New Roman" w:hAnsi="Courier New" w:cs="Courier New"/>
          <w:sz w:val="20"/>
          <w:szCs w:val="20"/>
        </w:rPr>
        <w:t xml:space="preserve">      </w:t>
      </w:r>
      <w:r w:rsidR="004D64CD">
        <w:rPr>
          <w:rFonts w:ascii="Courier New" w:eastAsia="Times New Roman" w:hAnsi="Courier New" w:cs="Courier New"/>
          <w:sz w:val="20"/>
          <w:szCs w:val="20"/>
        </w:rPr>
        <w:tab/>
      </w:r>
      <w:r w:rsidR="00DA2628">
        <w:rPr>
          <w:rFonts w:ascii="Courier New" w:eastAsia="Times New Roman" w:hAnsi="Courier New" w:cs="Courier New"/>
          <w:sz w:val="20"/>
          <w:szCs w:val="20"/>
        </w:rPr>
        <w:t>0.01</w:t>
      </w:r>
      <w:r w:rsidR="00865CED">
        <w:rPr>
          <w:rFonts w:ascii="Courier New" w:eastAsia="Times New Roman" w:hAnsi="Courier New" w:cs="Courier New"/>
          <w:sz w:val="20"/>
          <w:szCs w:val="20"/>
        </w:rPr>
        <w:t>495</w:t>
      </w:r>
    </w:p>
    <w:p w14:paraId="04161C1B" w14:textId="5A2F4E89" w:rsidR="003B2C53" w:rsidRDefault="003B2C53" w:rsidP="003B2C53">
      <w:pPr>
        <w:pStyle w:val="HTMLPreformatted"/>
      </w:pPr>
      <w:r>
        <w:tab/>
        <w:t xml:space="preserve"> 850.00,                17.20,</w:t>
      </w:r>
      <w:r w:rsidR="00846809">
        <w:tab/>
      </w:r>
      <w:r w:rsidR="00846809">
        <w:tab/>
      </w:r>
      <w:r w:rsidR="004D64CD">
        <w:t>0.01220</w:t>
      </w:r>
    </w:p>
    <w:p w14:paraId="4223264C" w14:textId="77777777" w:rsidR="003B2C53" w:rsidRPr="004B666B" w:rsidRDefault="003B2C53" w:rsidP="004B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CDFB0F" w14:textId="63E4CCBD" w:rsidR="001B28BA" w:rsidRDefault="001B28BA" w:rsidP="00E24F2A">
      <w:pPr>
        <w:pStyle w:val="ListParagraph"/>
        <w:rPr>
          <w:sz w:val="24"/>
          <w:szCs w:val="24"/>
        </w:rPr>
      </w:pPr>
    </w:p>
    <w:p w14:paraId="5B8F48DF" w14:textId="22EB8787" w:rsidR="004D64CD" w:rsidRDefault="004D64CD" w:rsidP="00E24F2A">
      <w:pPr>
        <w:pStyle w:val="ListParagraph"/>
        <w:rPr>
          <w:sz w:val="24"/>
          <w:szCs w:val="24"/>
        </w:rPr>
      </w:pPr>
    </w:p>
    <w:p w14:paraId="40BB0AD4" w14:textId="629B371D" w:rsidR="004D64CD" w:rsidRDefault="004D64CD" w:rsidP="00E24F2A">
      <w:pPr>
        <w:pStyle w:val="ListParagraph"/>
        <w:rPr>
          <w:sz w:val="24"/>
          <w:szCs w:val="24"/>
        </w:rPr>
      </w:pPr>
    </w:p>
    <w:p w14:paraId="779E340A" w14:textId="0B3F620A" w:rsidR="004D64CD" w:rsidRDefault="004D64CD" w:rsidP="00E24F2A">
      <w:pPr>
        <w:pStyle w:val="ListParagraph"/>
        <w:rPr>
          <w:sz w:val="24"/>
          <w:szCs w:val="24"/>
        </w:rPr>
      </w:pPr>
    </w:p>
    <w:p w14:paraId="19A0DD98" w14:textId="4B61E064" w:rsidR="004D64CD" w:rsidRDefault="004D64CD" w:rsidP="00E24F2A">
      <w:pPr>
        <w:pStyle w:val="ListParagraph"/>
        <w:rPr>
          <w:sz w:val="24"/>
          <w:szCs w:val="24"/>
        </w:rPr>
      </w:pPr>
    </w:p>
    <w:p w14:paraId="04EA43CF" w14:textId="2A3809C2" w:rsidR="004D64CD" w:rsidRDefault="004D64CD" w:rsidP="00E24F2A">
      <w:pPr>
        <w:pStyle w:val="ListParagraph"/>
        <w:rPr>
          <w:sz w:val="24"/>
          <w:szCs w:val="24"/>
        </w:rPr>
      </w:pPr>
    </w:p>
    <w:p w14:paraId="42DB1BBD" w14:textId="6AC3E757" w:rsidR="004D64CD" w:rsidRDefault="004D64CD" w:rsidP="00E24F2A">
      <w:pPr>
        <w:pStyle w:val="ListParagraph"/>
        <w:rPr>
          <w:sz w:val="24"/>
          <w:szCs w:val="24"/>
        </w:rPr>
      </w:pPr>
    </w:p>
    <w:p w14:paraId="788EF1F5" w14:textId="1EE53FCA" w:rsidR="004D64CD" w:rsidRDefault="004D64CD" w:rsidP="00E24F2A">
      <w:pPr>
        <w:pStyle w:val="ListParagraph"/>
        <w:rPr>
          <w:sz w:val="24"/>
          <w:szCs w:val="24"/>
        </w:rPr>
      </w:pPr>
    </w:p>
    <w:p w14:paraId="5BCCDE8E" w14:textId="5D82D3F0" w:rsidR="004D64CD" w:rsidRDefault="004D64CD" w:rsidP="00E24F2A">
      <w:pPr>
        <w:pStyle w:val="ListParagraph"/>
        <w:rPr>
          <w:sz w:val="24"/>
          <w:szCs w:val="24"/>
        </w:rPr>
      </w:pPr>
    </w:p>
    <w:p w14:paraId="7F097CAB" w14:textId="2A00AE33" w:rsidR="004D64CD" w:rsidRDefault="004D64CD" w:rsidP="00E24F2A">
      <w:pPr>
        <w:pStyle w:val="ListParagraph"/>
        <w:rPr>
          <w:sz w:val="24"/>
          <w:szCs w:val="24"/>
        </w:rPr>
      </w:pPr>
    </w:p>
    <w:p w14:paraId="77279A97" w14:textId="3E0D19F8" w:rsidR="004D64CD" w:rsidRDefault="004D64CD" w:rsidP="00E24F2A">
      <w:pPr>
        <w:pStyle w:val="ListParagraph"/>
        <w:rPr>
          <w:sz w:val="24"/>
          <w:szCs w:val="24"/>
        </w:rPr>
      </w:pPr>
    </w:p>
    <w:p w14:paraId="17AA2034" w14:textId="74A22DF3" w:rsidR="00C03CA0" w:rsidRDefault="00C03CA0" w:rsidP="00E24F2A">
      <w:pPr>
        <w:pStyle w:val="ListParagraph"/>
        <w:rPr>
          <w:sz w:val="24"/>
          <w:szCs w:val="24"/>
        </w:rPr>
      </w:pPr>
    </w:p>
    <w:p w14:paraId="0CC9B2ED" w14:textId="30E1D416" w:rsidR="00C03CA0" w:rsidRDefault="00C03CA0" w:rsidP="00E24F2A">
      <w:pPr>
        <w:pStyle w:val="ListParagraph"/>
        <w:rPr>
          <w:sz w:val="24"/>
          <w:szCs w:val="24"/>
        </w:rPr>
      </w:pPr>
    </w:p>
    <w:p w14:paraId="62922D5A" w14:textId="1CE2BBFA" w:rsidR="00C03CA0" w:rsidRDefault="00C03CA0" w:rsidP="00E24F2A">
      <w:pPr>
        <w:pStyle w:val="ListParagraph"/>
        <w:rPr>
          <w:sz w:val="24"/>
          <w:szCs w:val="24"/>
        </w:rPr>
      </w:pPr>
    </w:p>
    <w:p w14:paraId="415216F9" w14:textId="05482E4B" w:rsidR="00C03CA0" w:rsidRDefault="00C03CA0" w:rsidP="00E24F2A">
      <w:pPr>
        <w:pStyle w:val="ListParagraph"/>
        <w:rPr>
          <w:sz w:val="24"/>
          <w:szCs w:val="24"/>
        </w:rPr>
      </w:pPr>
    </w:p>
    <w:p w14:paraId="3D24B2F0" w14:textId="43F163CD" w:rsidR="00C03CA0" w:rsidRDefault="00C03CA0" w:rsidP="00E24F2A">
      <w:pPr>
        <w:pStyle w:val="ListParagraph"/>
        <w:rPr>
          <w:sz w:val="24"/>
          <w:szCs w:val="24"/>
        </w:rPr>
      </w:pPr>
    </w:p>
    <w:p w14:paraId="1E8E754F" w14:textId="5A371643" w:rsidR="00C03CA0" w:rsidRDefault="00C03CA0" w:rsidP="00E24F2A">
      <w:pPr>
        <w:pStyle w:val="ListParagraph"/>
        <w:rPr>
          <w:sz w:val="24"/>
          <w:szCs w:val="24"/>
        </w:rPr>
      </w:pPr>
    </w:p>
    <w:p w14:paraId="0E5DFBE2" w14:textId="77777777" w:rsidR="00C03CA0" w:rsidRDefault="00C03CA0" w:rsidP="00E24F2A">
      <w:pPr>
        <w:pStyle w:val="ListParagraph"/>
        <w:rPr>
          <w:sz w:val="24"/>
          <w:szCs w:val="24"/>
        </w:rPr>
      </w:pPr>
    </w:p>
    <w:p w14:paraId="6DAE4670" w14:textId="51D12B6D" w:rsidR="004D64CD" w:rsidRDefault="004D64CD" w:rsidP="00E24F2A">
      <w:pPr>
        <w:pStyle w:val="ListParagraph"/>
        <w:rPr>
          <w:sz w:val="24"/>
          <w:szCs w:val="24"/>
        </w:rPr>
      </w:pPr>
    </w:p>
    <w:p w14:paraId="607BCE6F" w14:textId="2119000A" w:rsidR="004D64CD" w:rsidRPr="001A49BF" w:rsidRDefault="004D64CD" w:rsidP="00A70A9B">
      <w:pPr>
        <w:pStyle w:val="ListParagraph"/>
        <w:numPr>
          <w:ilvl w:val="0"/>
          <w:numId w:val="2"/>
        </w:numPr>
        <w:rPr>
          <w:sz w:val="24"/>
          <w:szCs w:val="24"/>
        </w:rPr>
        <w:pPrChange w:id="207" w:author="Michael Patrick Vossen" w:date="2022-09-13T12:57:00Z">
          <w:pPr>
            <w:pStyle w:val="ListParagraph"/>
            <w:numPr>
              <w:numId w:val="3"/>
            </w:numPr>
            <w:ind w:hanging="360"/>
          </w:pPr>
        </w:pPrChange>
      </w:pPr>
      <w:commentRangeStart w:id="208"/>
      <w:r>
        <w:rPr>
          <w:sz w:val="24"/>
          <w:szCs w:val="24"/>
        </w:rPr>
        <w:t xml:space="preserve">Given </w:t>
      </w:r>
      <w:ins w:id="209" w:author="Clark Evans" w:date="2022-09-12T22:58:00Z">
        <w:r w:rsidR="009D2EF9">
          <w:rPr>
            <w:sz w:val="24"/>
            <w:szCs w:val="24"/>
          </w:rPr>
          <w:t xml:space="preserve">that </w:t>
        </w:r>
      </w:ins>
      <w:r>
        <w:rPr>
          <w:sz w:val="24"/>
          <w:szCs w:val="24"/>
        </w:rPr>
        <w:t xml:space="preserve">the observed </w:t>
      </w:r>
      <w:ins w:id="210" w:author="Clark Evans" w:date="2022-09-12T22:58:00Z">
        <w:r w:rsidR="009D2EF9">
          <w:rPr>
            <w:sz w:val="24"/>
            <w:szCs w:val="24"/>
          </w:rPr>
          <w:t xml:space="preserve">850 </w:t>
        </w:r>
        <w:proofErr w:type="spellStart"/>
        <w:r w:rsidR="009D2EF9">
          <w:rPr>
            <w:sz w:val="24"/>
            <w:szCs w:val="24"/>
          </w:rPr>
          <w:t>hPa</w:t>
        </w:r>
        <w:proofErr w:type="spellEnd"/>
        <w:r w:rsidR="009D2EF9">
          <w:rPr>
            <w:sz w:val="24"/>
            <w:szCs w:val="24"/>
          </w:rPr>
          <w:t xml:space="preserve"> </w:t>
        </w:r>
      </w:ins>
      <w:r>
        <w:rPr>
          <w:sz w:val="24"/>
          <w:szCs w:val="24"/>
        </w:rPr>
        <w:t xml:space="preserve">height was </w:t>
      </w:r>
      <w:r w:rsidR="00C03CA0">
        <w:rPr>
          <w:sz w:val="24"/>
          <w:szCs w:val="24"/>
        </w:rPr>
        <w:t xml:space="preserve">1559 meters, </w:t>
      </w:r>
      <w:ins w:id="211" w:author="Clark Evans" w:date="2022-09-12T22:59:00Z">
        <w:del w:id="212" w:author="Michael Patrick Vossen" w:date="2022-09-13T13:04:00Z">
          <w:r w:rsidR="009D2EF9" w:rsidDel="006F2136">
            <w:rPr>
              <w:sz w:val="24"/>
              <w:szCs w:val="24"/>
            </w:rPr>
            <w:delText xml:space="preserve">discuss </w:delText>
          </w:r>
        </w:del>
      </w:ins>
      <w:del w:id="213" w:author="Michael Patrick Vossen" w:date="2022-09-13T13:04:00Z">
        <w:r w:rsidR="00C03CA0" w:rsidDel="006F2136">
          <w:rPr>
            <w:sz w:val="24"/>
            <w:szCs w:val="24"/>
          </w:rPr>
          <w:delText>how does your calculation compare</w:delText>
        </w:r>
      </w:del>
      <w:ins w:id="214" w:author="Clark Evans" w:date="2022-09-12T22:59:00Z">
        <w:del w:id="215" w:author="Michael Patrick Vossen" w:date="2022-09-13T13:04:00Z">
          <w:r w:rsidR="009D2EF9" w:rsidDel="006F2136">
            <w:rPr>
              <w:sz w:val="24"/>
              <w:szCs w:val="24"/>
            </w:rPr>
            <w:delText>s</w:delText>
          </w:r>
        </w:del>
      </w:ins>
      <w:del w:id="216" w:author="Michael Patrick Vossen" w:date="2022-09-13T13:04:00Z">
        <w:r w:rsidR="00C03CA0" w:rsidDel="006F2136">
          <w:rPr>
            <w:sz w:val="24"/>
            <w:szCs w:val="24"/>
          </w:rPr>
          <w:delText xml:space="preserve"> to the observation.</w:delText>
        </w:r>
      </w:del>
      <w:ins w:id="217" w:author="Michael Patrick Vossen" w:date="2022-09-13T13:04:00Z">
        <w:r w:rsidR="006F2136">
          <w:rPr>
            <w:sz w:val="24"/>
            <w:szCs w:val="24"/>
          </w:rPr>
          <w:t xml:space="preserve">hypothesize why </w:t>
        </w:r>
        <w:r w:rsidR="00BA0DC9">
          <w:rPr>
            <w:sz w:val="24"/>
            <w:szCs w:val="24"/>
          </w:rPr>
          <w:t>your calculated value is different from the observation.</w:t>
        </w:r>
      </w:ins>
      <w:r w:rsidR="007E1105">
        <w:rPr>
          <w:sz w:val="24"/>
          <w:szCs w:val="24"/>
        </w:rPr>
        <w:t xml:space="preserve"> (</w:t>
      </w:r>
      <w:del w:id="218" w:author="Michael Patrick Vossen" w:date="2022-09-13T13:01:00Z">
        <w:r w:rsidR="007E1105" w:rsidDel="00026219">
          <w:rPr>
            <w:sz w:val="24"/>
            <w:szCs w:val="24"/>
          </w:rPr>
          <w:delText>1</w:delText>
        </w:r>
      </w:del>
      <w:ins w:id="219" w:author="Michael Patrick Vossen" w:date="2022-09-13T13:08:00Z">
        <w:r w:rsidR="00A953D9">
          <w:rPr>
            <w:sz w:val="24"/>
            <w:szCs w:val="24"/>
          </w:rPr>
          <w:t>4</w:t>
        </w:r>
      </w:ins>
      <w:r w:rsidR="007E1105">
        <w:rPr>
          <w:sz w:val="24"/>
          <w:szCs w:val="24"/>
        </w:rPr>
        <w:t xml:space="preserve"> pt</w:t>
      </w:r>
      <w:ins w:id="220" w:author="Michael Patrick Vossen" w:date="2022-09-13T13:08:00Z">
        <w:r w:rsidR="00A953D9">
          <w:rPr>
            <w:sz w:val="24"/>
            <w:szCs w:val="24"/>
          </w:rPr>
          <w:t>s</w:t>
        </w:r>
      </w:ins>
      <w:r w:rsidR="007E1105">
        <w:rPr>
          <w:sz w:val="24"/>
          <w:szCs w:val="24"/>
        </w:rPr>
        <w:t>)</w:t>
      </w:r>
      <w:commentRangeEnd w:id="208"/>
      <w:r w:rsidR="00BF4856">
        <w:rPr>
          <w:rStyle w:val="CommentReference"/>
        </w:rPr>
        <w:commentReference w:id="208"/>
      </w:r>
    </w:p>
    <w:sectPr w:rsidR="004D64CD" w:rsidRPr="001A49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Evans" w:date="2022-09-12T22:57:00Z" w:initials="CE">
    <w:p w14:paraId="3BF1B460" w14:textId="77777777" w:rsidR="009D2EF9" w:rsidRDefault="009D2EF9" w:rsidP="004B63D4">
      <w:pPr>
        <w:pStyle w:val="CommentText"/>
      </w:pPr>
      <w:r>
        <w:rPr>
          <w:rStyle w:val="CommentReference"/>
        </w:rPr>
        <w:annotationRef/>
      </w:r>
      <w:r>
        <w:t>Are there particular structural characteristics you want them to be able to identify? I think a little more specificity here would be helpful.</w:t>
      </w:r>
    </w:p>
  </w:comment>
  <w:comment w:id="7" w:author="Clark Evans" w:date="2022-09-12T22:57:00Z" w:initials="CE">
    <w:p w14:paraId="446EDEDB" w14:textId="77777777" w:rsidR="00ED6D02" w:rsidRDefault="00ED6D02" w:rsidP="00ED6D02">
      <w:pPr>
        <w:pStyle w:val="CommentText"/>
      </w:pPr>
      <w:r>
        <w:rPr>
          <w:rStyle w:val="CommentReference"/>
        </w:rPr>
        <w:annotationRef/>
      </w:r>
      <w:r>
        <w:t>Are there particular structural characteristics you want them to be able to identify? I think a little more specificity here would be helpful.</w:t>
      </w:r>
    </w:p>
  </w:comment>
  <w:comment w:id="12" w:author="Clark Evans" w:date="2022-09-12T23:05:00Z" w:initials="CE">
    <w:p w14:paraId="04C7A9DD" w14:textId="77777777" w:rsidR="00BF4856" w:rsidRDefault="00BF4856" w:rsidP="005C058B">
      <w:pPr>
        <w:pStyle w:val="CommentText"/>
      </w:pPr>
      <w:r>
        <w:rPr>
          <w:rStyle w:val="CommentReference"/>
        </w:rPr>
        <w:annotationRef/>
      </w:r>
      <w:r>
        <w:t>Consider moving #1, #3, and #4 to after the generic questions and labeling them as a new Part II (as an application section). I'm not particularly tied to this idea, though.</w:t>
      </w:r>
    </w:p>
  </w:comment>
  <w:comment w:id="160" w:author="Clark Evans" w:date="2022-09-12T23:05:00Z" w:initials="CE">
    <w:p w14:paraId="7E08EE0D" w14:textId="77777777" w:rsidR="00B411AA" w:rsidRDefault="00B411AA" w:rsidP="00B411AA">
      <w:pPr>
        <w:pStyle w:val="CommentText"/>
      </w:pPr>
      <w:r>
        <w:rPr>
          <w:rStyle w:val="CommentReference"/>
        </w:rPr>
        <w:annotationRef/>
      </w:r>
      <w:r>
        <w:t>Consider moving #1, #3, and #4 to after the generic questions and labeling them as a new Part II (as an application section). I'm not particularly tied to this idea, though.</w:t>
      </w:r>
    </w:p>
  </w:comment>
  <w:comment w:id="208" w:author="Clark Evans" w:date="2022-09-12T23:02:00Z" w:initials="CE">
    <w:p w14:paraId="6286B9BE" w14:textId="0E14366D" w:rsidR="00BF4856" w:rsidRDefault="00BF4856" w:rsidP="009024B2">
      <w:pPr>
        <w:pStyle w:val="CommentText"/>
      </w:pPr>
      <w:r>
        <w:rPr>
          <w:rStyle w:val="CommentReference"/>
        </w:rPr>
        <w:annotationRef/>
      </w:r>
      <w:r>
        <w:t>I might recommend slightly expanding on this. If the calculation and observation are close to each other, that implies that the atmospheric is approximately hydrostatic and that virtual temperature (and thus temperature and mixing ratio) smoothly vary with height between 1000-850 hPa. One or both of these characteristics do not hold true if the calculation and observation are not close to each other, however. Along these lines, perhaps we should ask students to hypothesize as to why the two estimates are or are not in agreement with each other? This would probably necessitate making the question worth a few more points,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F1B460" w15:done="0"/>
  <w15:commentEx w15:paraId="446EDEDB" w15:done="0"/>
  <w15:commentEx w15:paraId="04C7A9DD" w15:done="0"/>
  <w15:commentEx w15:paraId="7E08EE0D" w15:done="1"/>
  <w15:commentEx w15:paraId="6286B9B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37D7" w16cex:dateUtc="2022-09-13T03:57:00Z"/>
  <w16cex:commentExtensible w16cex:durableId="26CAFEF0" w16cex:dateUtc="2022-09-13T03:57:00Z"/>
  <w16cex:commentExtensible w16cex:durableId="26CA39A1" w16cex:dateUtc="2022-09-13T04:05:00Z"/>
  <w16cex:commentExtensible w16cex:durableId="26CAFC74" w16cex:dateUtc="2022-09-13T04:05:00Z"/>
  <w16cex:commentExtensible w16cex:durableId="26CA3902" w16cex:dateUtc="2022-09-13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F1B460" w16cid:durableId="26CA37D7"/>
  <w16cid:commentId w16cid:paraId="446EDEDB" w16cid:durableId="26CAFEF0"/>
  <w16cid:commentId w16cid:paraId="04C7A9DD" w16cid:durableId="26CA39A1"/>
  <w16cid:commentId w16cid:paraId="7E08EE0D" w16cid:durableId="26CAFC74"/>
  <w16cid:commentId w16cid:paraId="6286B9BE" w16cid:durableId="26CA39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B6EE6"/>
    <w:multiLevelType w:val="multilevel"/>
    <w:tmpl w:val="98E29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28661B"/>
    <w:multiLevelType w:val="hybridMultilevel"/>
    <w:tmpl w:val="98301336"/>
    <w:lvl w:ilvl="0" w:tplc="A8C64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2663E"/>
    <w:multiLevelType w:val="hybridMultilevel"/>
    <w:tmpl w:val="983013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4763464">
    <w:abstractNumId w:val="0"/>
  </w:num>
  <w:num w:numId="2" w16cid:durableId="964964136">
    <w:abstractNumId w:val="1"/>
  </w:num>
  <w:num w:numId="3" w16cid:durableId="5599485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Evans">
    <w15:presenceInfo w15:providerId="None" w15:userId="Clark Evans"/>
  </w15:person>
  <w15:person w15:author="Michael Patrick Vossen">
    <w15:presenceInfo w15:providerId="AD" w15:userId="S::mpvossen@uwm.edu::50b01dd7-51e6-4d68-a498-6c4a27777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89"/>
    <w:rsid w:val="00026219"/>
    <w:rsid w:val="000B6F3A"/>
    <w:rsid w:val="000C3D5B"/>
    <w:rsid w:val="000E6C2C"/>
    <w:rsid w:val="000F1F54"/>
    <w:rsid w:val="001060EA"/>
    <w:rsid w:val="0019016A"/>
    <w:rsid w:val="00192066"/>
    <w:rsid w:val="001A49BF"/>
    <w:rsid w:val="001B28BA"/>
    <w:rsid w:val="00295206"/>
    <w:rsid w:val="002A7246"/>
    <w:rsid w:val="00354D98"/>
    <w:rsid w:val="003B2C53"/>
    <w:rsid w:val="003C7B68"/>
    <w:rsid w:val="0042370C"/>
    <w:rsid w:val="0045323A"/>
    <w:rsid w:val="004B666B"/>
    <w:rsid w:val="004C08FD"/>
    <w:rsid w:val="004D64CD"/>
    <w:rsid w:val="004F766F"/>
    <w:rsid w:val="00502989"/>
    <w:rsid w:val="00524AAD"/>
    <w:rsid w:val="005351B8"/>
    <w:rsid w:val="00546925"/>
    <w:rsid w:val="00586A7C"/>
    <w:rsid w:val="005F3024"/>
    <w:rsid w:val="006219D9"/>
    <w:rsid w:val="00642F86"/>
    <w:rsid w:val="00696C53"/>
    <w:rsid w:val="006F2136"/>
    <w:rsid w:val="0071591F"/>
    <w:rsid w:val="00736D48"/>
    <w:rsid w:val="00743E3A"/>
    <w:rsid w:val="007713BD"/>
    <w:rsid w:val="0077249E"/>
    <w:rsid w:val="007E1105"/>
    <w:rsid w:val="00814C4B"/>
    <w:rsid w:val="00846809"/>
    <w:rsid w:val="0085445F"/>
    <w:rsid w:val="00865CED"/>
    <w:rsid w:val="00873689"/>
    <w:rsid w:val="008918A6"/>
    <w:rsid w:val="008969EF"/>
    <w:rsid w:val="008A0D64"/>
    <w:rsid w:val="00955BD4"/>
    <w:rsid w:val="009758C5"/>
    <w:rsid w:val="009D2EF9"/>
    <w:rsid w:val="00A567E0"/>
    <w:rsid w:val="00A70A9B"/>
    <w:rsid w:val="00A953D9"/>
    <w:rsid w:val="00AC412F"/>
    <w:rsid w:val="00B373C2"/>
    <w:rsid w:val="00B411AA"/>
    <w:rsid w:val="00B54777"/>
    <w:rsid w:val="00BA0DC9"/>
    <w:rsid w:val="00BF4856"/>
    <w:rsid w:val="00C03CA0"/>
    <w:rsid w:val="00C45341"/>
    <w:rsid w:val="00C51383"/>
    <w:rsid w:val="00C619B6"/>
    <w:rsid w:val="00C773F5"/>
    <w:rsid w:val="00C802B9"/>
    <w:rsid w:val="00CA25FB"/>
    <w:rsid w:val="00CE683D"/>
    <w:rsid w:val="00CF1881"/>
    <w:rsid w:val="00CF6CDE"/>
    <w:rsid w:val="00D64972"/>
    <w:rsid w:val="00DA2628"/>
    <w:rsid w:val="00DC23B3"/>
    <w:rsid w:val="00DF3E5A"/>
    <w:rsid w:val="00E24F2A"/>
    <w:rsid w:val="00E25FCD"/>
    <w:rsid w:val="00E33BA5"/>
    <w:rsid w:val="00E36C7F"/>
    <w:rsid w:val="00ED6D02"/>
    <w:rsid w:val="00EE5E91"/>
    <w:rsid w:val="00F0041D"/>
    <w:rsid w:val="00F377D4"/>
    <w:rsid w:val="00F46BD6"/>
    <w:rsid w:val="00F9643A"/>
    <w:rsid w:val="00FC423E"/>
    <w:rsid w:val="00FC48A5"/>
    <w:rsid w:val="00FD0FAA"/>
    <w:rsid w:val="00FF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0B66"/>
  <w15:chartTrackingRefBased/>
  <w15:docId w15:val="{F97B3316-EA58-430D-A720-1F969182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89"/>
    <w:pPr>
      <w:ind w:left="720"/>
      <w:contextualSpacing/>
    </w:pPr>
  </w:style>
  <w:style w:type="character" w:styleId="PlaceholderText">
    <w:name w:val="Placeholder Text"/>
    <w:basedOn w:val="DefaultParagraphFont"/>
    <w:uiPriority w:val="99"/>
    <w:semiHidden/>
    <w:rsid w:val="00CF6CDE"/>
    <w:rPr>
      <w:color w:val="808080"/>
    </w:rPr>
  </w:style>
  <w:style w:type="paragraph" w:styleId="HTMLPreformatted">
    <w:name w:val="HTML Preformatted"/>
    <w:basedOn w:val="Normal"/>
    <w:link w:val="HTMLPreformattedChar"/>
    <w:uiPriority w:val="99"/>
    <w:unhideWhenUsed/>
    <w:rsid w:val="004B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666B"/>
    <w:rPr>
      <w:rFonts w:ascii="Courier New" w:eastAsia="Times New Roman" w:hAnsi="Courier New" w:cs="Courier New"/>
      <w:sz w:val="20"/>
      <w:szCs w:val="20"/>
    </w:rPr>
  </w:style>
  <w:style w:type="paragraph" w:styleId="Revision">
    <w:name w:val="Revision"/>
    <w:hidden/>
    <w:uiPriority w:val="99"/>
    <w:semiHidden/>
    <w:rsid w:val="009D2EF9"/>
    <w:pPr>
      <w:spacing w:after="0" w:line="240" w:lineRule="auto"/>
    </w:pPr>
  </w:style>
  <w:style w:type="character" w:styleId="CommentReference">
    <w:name w:val="annotation reference"/>
    <w:basedOn w:val="DefaultParagraphFont"/>
    <w:uiPriority w:val="99"/>
    <w:semiHidden/>
    <w:unhideWhenUsed/>
    <w:rsid w:val="009D2EF9"/>
    <w:rPr>
      <w:sz w:val="16"/>
      <w:szCs w:val="16"/>
    </w:rPr>
  </w:style>
  <w:style w:type="paragraph" w:styleId="CommentText">
    <w:name w:val="annotation text"/>
    <w:basedOn w:val="Normal"/>
    <w:link w:val="CommentTextChar"/>
    <w:uiPriority w:val="99"/>
    <w:unhideWhenUsed/>
    <w:rsid w:val="009D2EF9"/>
    <w:pPr>
      <w:spacing w:line="240" w:lineRule="auto"/>
    </w:pPr>
    <w:rPr>
      <w:sz w:val="20"/>
      <w:szCs w:val="20"/>
    </w:rPr>
  </w:style>
  <w:style w:type="character" w:customStyle="1" w:styleId="CommentTextChar">
    <w:name w:val="Comment Text Char"/>
    <w:basedOn w:val="DefaultParagraphFont"/>
    <w:link w:val="CommentText"/>
    <w:uiPriority w:val="99"/>
    <w:rsid w:val="009D2EF9"/>
    <w:rPr>
      <w:sz w:val="20"/>
      <w:szCs w:val="20"/>
    </w:rPr>
  </w:style>
  <w:style w:type="paragraph" w:styleId="CommentSubject">
    <w:name w:val="annotation subject"/>
    <w:basedOn w:val="CommentText"/>
    <w:next w:val="CommentText"/>
    <w:link w:val="CommentSubjectChar"/>
    <w:uiPriority w:val="99"/>
    <w:semiHidden/>
    <w:unhideWhenUsed/>
    <w:rsid w:val="009D2EF9"/>
    <w:rPr>
      <w:b/>
      <w:bCs/>
    </w:rPr>
  </w:style>
  <w:style w:type="character" w:customStyle="1" w:styleId="CommentSubjectChar">
    <w:name w:val="Comment Subject Char"/>
    <w:basedOn w:val="CommentTextChar"/>
    <w:link w:val="CommentSubject"/>
    <w:uiPriority w:val="99"/>
    <w:semiHidden/>
    <w:rsid w:val="009D2E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35699">
      <w:bodyDiv w:val="1"/>
      <w:marLeft w:val="0"/>
      <w:marRight w:val="0"/>
      <w:marTop w:val="0"/>
      <w:marBottom w:val="0"/>
      <w:divBdr>
        <w:top w:val="none" w:sz="0" w:space="0" w:color="auto"/>
        <w:left w:val="none" w:sz="0" w:space="0" w:color="auto"/>
        <w:bottom w:val="none" w:sz="0" w:space="0" w:color="auto"/>
        <w:right w:val="none" w:sz="0" w:space="0" w:color="auto"/>
      </w:divBdr>
    </w:div>
    <w:div w:id="1448502562">
      <w:bodyDiv w:val="1"/>
      <w:marLeft w:val="0"/>
      <w:marRight w:val="0"/>
      <w:marTop w:val="0"/>
      <w:marBottom w:val="0"/>
      <w:divBdr>
        <w:top w:val="none" w:sz="0" w:space="0" w:color="auto"/>
        <w:left w:val="none" w:sz="0" w:space="0" w:color="auto"/>
        <w:bottom w:val="none" w:sz="0" w:space="0" w:color="auto"/>
        <w:right w:val="none" w:sz="0" w:space="0" w:color="auto"/>
      </w:divBdr>
    </w:div>
    <w:div w:id="200542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Patrick Vossen</dc:creator>
  <cp:keywords/>
  <dc:description/>
  <cp:lastModifiedBy>Michael Patrick Vossen</cp:lastModifiedBy>
  <cp:revision>12</cp:revision>
  <dcterms:created xsi:type="dcterms:W3CDTF">2022-09-13T17:42:00Z</dcterms:created>
  <dcterms:modified xsi:type="dcterms:W3CDTF">2022-09-13T18:08:00Z</dcterms:modified>
</cp:coreProperties>
</file>