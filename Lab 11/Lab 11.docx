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3D64E" w14:textId="77777777" w:rsidR="00B1185E" w:rsidRPr="008D704C" w:rsidRDefault="00B1185E" w:rsidP="00B1185E">
      <w:pPr>
        <w:jc w:val="center"/>
        <w:rPr>
          <w:sz w:val="24"/>
          <w:szCs w:val="24"/>
        </w:rPr>
      </w:pPr>
      <w:r w:rsidRPr="008D704C">
        <w:rPr>
          <w:sz w:val="24"/>
          <w:szCs w:val="24"/>
        </w:rPr>
        <w:t>Synoptic Meteorology I</w:t>
      </w:r>
    </w:p>
    <w:p w14:paraId="5151580F" w14:textId="3BDCF95C" w:rsidR="00B1185E" w:rsidRDefault="00B1185E" w:rsidP="00B1185E">
      <w:pPr>
        <w:jc w:val="center"/>
        <w:rPr>
          <w:b/>
          <w:bCs/>
          <w:sz w:val="28"/>
          <w:szCs w:val="28"/>
        </w:rPr>
      </w:pPr>
      <w:r>
        <w:rPr>
          <w:b/>
          <w:bCs/>
          <w:sz w:val="28"/>
          <w:szCs w:val="28"/>
        </w:rPr>
        <w:t>Lab 11: Soundings</w:t>
      </w:r>
      <w:ins w:id="0" w:author="Clark Evans" w:date="2022-10-25T17:14:00Z">
        <w:r w:rsidR="009B710C">
          <w:rPr>
            <w:b/>
            <w:bCs/>
            <w:sz w:val="28"/>
            <w:szCs w:val="28"/>
          </w:rPr>
          <w:t xml:space="preserve"> and </w:t>
        </w:r>
      </w:ins>
      <w:del w:id="1" w:author="Clark Evans" w:date="2022-10-25T17:14:00Z">
        <w:r w:rsidDel="009B710C">
          <w:rPr>
            <w:b/>
            <w:bCs/>
            <w:sz w:val="28"/>
            <w:szCs w:val="28"/>
          </w:rPr>
          <w:delText>/</w:delText>
        </w:r>
      </w:del>
      <w:r>
        <w:rPr>
          <w:b/>
          <w:bCs/>
          <w:sz w:val="28"/>
          <w:szCs w:val="28"/>
        </w:rPr>
        <w:t>Skew-T</w:t>
      </w:r>
      <w:ins w:id="2" w:author="Clark Evans" w:date="2022-10-25T17:14:00Z">
        <w:r w:rsidR="009B710C">
          <w:rPr>
            <w:b/>
            <w:bCs/>
            <w:sz w:val="28"/>
            <w:szCs w:val="28"/>
          </w:rPr>
          <w:t xml:space="preserve"> Diagrams, </w:t>
        </w:r>
      </w:ins>
      <w:del w:id="3" w:author="Clark Evans" w:date="2022-10-25T17:14:00Z">
        <w:r w:rsidDel="009B710C">
          <w:rPr>
            <w:b/>
            <w:bCs/>
            <w:sz w:val="28"/>
            <w:szCs w:val="28"/>
          </w:rPr>
          <w:delText xml:space="preserve">: </w:delText>
        </w:r>
      </w:del>
      <w:r>
        <w:rPr>
          <w:b/>
          <w:bCs/>
          <w:sz w:val="28"/>
          <w:szCs w:val="28"/>
        </w:rPr>
        <w:t>Part I</w:t>
      </w:r>
    </w:p>
    <w:p w14:paraId="38AC1C9A" w14:textId="383A98FC" w:rsidR="00B1185E" w:rsidRDefault="00B1185E" w:rsidP="00B1185E">
      <w:pPr>
        <w:jc w:val="center"/>
        <w:rPr>
          <w:sz w:val="24"/>
          <w:szCs w:val="24"/>
        </w:rPr>
      </w:pPr>
      <w:r w:rsidRPr="008D704C">
        <w:rPr>
          <w:sz w:val="24"/>
          <w:szCs w:val="24"/>
        </w:rPr>
        <w:t xml:space="preserve">Wednesday </w:t>
      </w:r>
      <w:r>
        <w:rPr>
          <w:sz w:val="24"/>
          <w:szCs w:val="24"/>
        </w:rPr>
        <w:t>December 7</w:t>
      </w:r>
      <w:r>
        <w:rPr>
          <w:sz w:val="24"/>
          <w:szCs w:val="24"/>
          <w:vertAlign w:val="superscript"/>
        </w:rPr>
        <w:t>th</w:t>
      </w:r>
      <w:r>
        <w:rPr>
          <w:sz w:val="24"/>
          <w:szCs w:val="24"/>
        </w:rPr>
        <w:t>,</w:t>
      </w:r>
      <w:r w:rsidRPr="008D704C">
        <w:rPr>
          <w:sz w:val="24"/>
          <w:szCs w:val="24"/>
        </w:rPr>
        <w:t xml:space="preserve"> 20</w:t>
      </w:r>
      <w:r>
        <w:rPr>
          <w:sz w:val="24"/>
          <w:szCs w:val="24"/>
        </w:rPr>
        <w:t>22</w:t>
      </w:r>
    </w:p>
    <w:p w14:paraId="3DD22207" w14:textId="77777777" w:rsidR="00B1185E" w:rsidRDefault="00B1185E" w:rsidP="00B1185E">
      <w:pPr>
        <w:jc w:val="center"/>
      </w:pPr>
    </w:p>
    <w:p w14:paraId="41703777" w14:textId="77777777" w:rsidR="00B1185E" w:rsidRDefault="00B1185E" w:rsidP="00B1185E">
      <w:pPr>
        <w:rPr>
          <w:sz w:val="24"/>
          <w:szCs w:val="24"/>
        </w:rPr>
      </w:pPr>
      <w:r>
        <w:rPr>
          <w:sz w:val="24"/>
          <w:szCs w:val="24"/>
        </w:rPr>
        <w:t>Name:</w:t>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t xml:space="preserve">   ________________________________________________________________</w:t>
      </w:r>
    </w:p>
    <w:p w14:paraId="090CB0AB" w14:textId="6B453A41" w:rsidR="00B1185E" w:rsidRDefault="00B1185E" w:rsidP="00B1185E">
      <w:pPr>
        <w:rPr>
          <w:sz w:val="24"/>
          <w:szCs w:val="24"/>
        </w:rPr>
      </w:pPr>
      <w:r>
        <w:rPr>
          <w:sz w:val="24"/>
          <w:szCs w:val="24"/>
        </w:rPr>
        <w:t>Due: December 14</w:t>
      </w:r>
      <w:r>
        <w:rPr>
          <w:sz w:val="24"/>
          <w:szCs w:val="24"/>
          <w:vertAlign w:val="superscript"/>
        </w:rPr>
        <w:t>th</w:t>
      </w:r>
      <w:r>
        <w:rPr>
          <w:sz w:val="24"/>
          <w:szCs w:val="24"/>
        </w:rPr>
        <w:t>, 2022, at 2:30pm</w:t>
      </w:r>
    </w:p>
    <w:p w14:paraId="03A3ADDE" w14:textId="59D8D057" w:rsidR="00DE23F7" w:rsidRDefault="00DE23F7"/>
    <w:p w14:paraId="16A61A6F" w14:textId="77777777" w:rsidR="00B1185E" w:rsidRPr="00873689" w:rsidRDefault="00B1185E" w:rsidP="00B1185E">
      <w:pPr>
        <w:rPr>
          <w:sz w:val="24"/>
          <w:szCs w:val="24"/>
        </w:rPr>
      </w:pPr>
      <w:r w:rsidRPr="00873689">
        <w:rPr>
          <w:b/>
          <w:sz w:val="24"/>
          <w:szCs w:val="24"/>
        </w:rPr>
        <w:t>Objectives</w:t>
      </w:r>
      <w:r w:rsidRPr="00873689">
        <w:rPr>
          <w:sz w:val="24"/>
          <w:szCs w:val="24"/>
        </w:rPr>
        <w:t>:</w:t>
      </w:r>
    </w:p>
    <w:p w14:paraId="3A6FBE6A" w14:textId="42863EAA" w:rsidR="00B1185E" w:rsidRDefault="00B1185E" w:rsidP="00B1185E">
      <w:pPr>
        <w:pStyle w:val="ListParagraph"/>
        <w:numPr>
          <w:ilvl w:val="0"/>
          <w:numId w:val="1"/>
        </w:numPr>
        <w:rPr>
          <w:sz w:val="24"/>
          <w:szCs w:val="24"/>
        </w:rPr>
      </w:pPr>
      <w:r w:rsidRPr="00B1185E">
        <w:rPr>
          <w:sz w:val="24"/>
          <w:szCs w:val="24"/>
        </w:rPr>
        <w:t xml:space="preserve">Use soundings to </w:t>
      </w:r>
      <w:del w:id="4" w:author="Clark Evans" w:date="2022-10-25T17:14:00Z">
        <w:r w:rsidRPr="00B1185E" w:rsidDel="009B710C">
          <w:rPr>
            <w:sz w:val="24"/>
            <w:szCs w:val="24"/>
          </w:rPr>
          <w:delText xml:space="preserve">determine </w:delText>
        </w:r>
      </w:del>
      <w:ins w:id="5" w:author="Clark Evans" w:date="2022-10-25T17:14:00Z">
        <w:r w:rsidR="009B710C">
          <w:rPr>
            <w:sz w:val="24"/>
            <w:szCs w:val="24"/>
          </w:rPr>
          <w:t>infer</w:t>
        </w:r>
        <w:r w:rsidR="009B710C" w:rsidRPr="00B1185E">
          <w:rPr>
            <w:sz w:val="24"/>
            <w:szCs w:val="24"/>
          </w:rPr>
          <w:t xml:space="preserve"> </w:t>
        </w:r>
      </w:ins>
      <w:r w:rsidRPr="00B1185E">
        <w:rPr>
          <w:sz w:val="24"/>
          <w:szCs w:val="24"/>
        </w:rPr>
        <w:t>clouds and precipitation type</w:t>
      </w:r>
      <w:ins w:id="6" w:author="Clark Evans" w:date="2022-10-25T17:14:00Z">
        <w:r w:rsidR="009B710C">
          <w:rPr>
            <w:sz w:val="24"/>
            <w:szCs w:val="24"/>
          </w:rPr>
          <w:t>s</w:t>
        </w:r>
      </w:ins>
      <w:r w:rsidRPr="00B1185E">
        <w:rPr>
          <w:sz w:val="24"/>
          <w:szCs w:val="24"/>
        </w:rPr>
        <w:t>, inversion</w:t>
      </w:r>
      <w:ins w:id="7" w:author="Clark Evans" w:date="2022-10-25T17:14:00Z">
        <w:r w:rsidR="009B710C">
          <w:rPr>
            <w:sz w:val="24"/>
            <w:szCs w:val="24"/>
          </w:rPr>
          <w:t>s</w:t>
        </w:r>
      </w:ins>
      <w:r w:rsidRPr="00B1185E">
        <w:rPr>
          <w:sz w:val="24"/>
          <w:szCs w:val="24"/>
        </w:rPr>
        <w:t xml:space="preserve">, </w:t>
      </w:r>
      <w:ins w:id="8" w:author="Clark Evans" w:date="2022-10-25T17:15:00Z">
        <w:r w:rsidR="009B710C">
          <w:rPr>
            <w:sz w:val="24"/>
            <w:szCs w:val="24"/>
          </w:rPr>
          <w:t xml:space="preserve">and </w:t>
        </w:r>
      </w:ins>
      <w:r w:rsidRPr="00B1185E">
        <w:rPr>
          <w:sz w:val="24"/>
          <w:szCs w:val="24"/>
        </w:rPr>
        <w:t xml:space="preserve">temperature advection, </w:t>
      </w:r>
      <w:ins w:id="9" w:author="Clark Evans" w:date="2022-10-25T17:15:00Z">
        <w:r w:rsidR="009B710C">
          <w:rPr>
            <w:sz w:val="24"/>
            <w:szCs w:val="24"/>
          </w:rPr>
          <w:t xml:space="preserve">and to compute </w:t>
        </w:r>
      </w:ins>
      <w:r w:rsidRPr="00B1185E">
        <w:rPr>
          <w:sz w:val="24"/>
          <w:szCs w:val="24"/>
        </w:rPr>
        <w:t>the wet-bulb temperature</w:t>
      </w:r>
      <w:del w:id="10" w:author="Clark Evans" w:date="2022-10-25T17:15:00Z">
        <w:r w:rsidRPr="00B1185E" w:rsidDel="009B710C">
          <w:rPr>
            <w:sz w:val="24"/>
            <w:szCs w:val="24"/>
          </w:rPr>
          <w:delText>,</w:delText>
        </w:r>
      </w:del>
      <w:r w:rsidRPr="00B1185E">
        <w:rPr>
          <w:sz w:val="24"/>
          <w:szCs w:val="24"/>
        </w:rPr>
        <w:t xml:space="preserve"> and equivalent potential temperature.</w:t>
      </w:r>
    </w:p>
    <w:p w14:paraId="4DCF6FCE" w14:textId="15005639" w:rsidR="00B1185E" w:rsidRDefault="00B1185E" w:rsidP="00B1185E">
      <w:pPr>
        <w:pStyle w:val="ListParagraph"/>
        <w:numPr>
          <w:ilvl w:val="0"/>
          <w:numId w:val="1"/>
        </w:numPr>
        <w:rPr>
          <w:sz w:val="24"/>
          <w:szCs w:val="24"/>
        </w:rPr>
      </w:pPr>
      <w:r w:rsidRPr="00B1185E">
        <w:rPr>
          <w:sz w:val="24"/>
          <w:szCs w:val="24"/>
        </w:rPr>
        <w:t>Use the parcel method to identify the LCL, LFC, EL, CAPE/CIN, and convective temperature.</w:t>
      </w:r>
    </w:p>
    <w:p w14:paraId="48F8748A" w14:textId="77777777" w:rsidR="00B1185E" w:rsidRPr="00B1185E" w:rsidRDefault="00B1185E" w:rsidP="00B1185E">
      <w:pPr>
        <w:pStyle w:val="ListParagraph"/>
        <w:rPr>
          <w:sz w:val="24"/>
          <w:szCs w:val="24"/>
        </w:rPr>
      </w:pPr>
    </w:p>
    <w:p w14:paraId="3AB9E6B5" w14:textId="77777777" w:rsidR="00B1185E" w:rsidRPr="00B1185E" w:rsidRDefault="00B1185E" w:rsidP="00B1185E">
      <w:pPr>
        <w:rPr>
          <w:sz w:val="24"/>
          <w:szCs w:val="24"/>
        </w:rPr>
      </w:pPr>
      <w:r w:rsidRPr="00B1185E">
        <w:rPr>
          <w:b/>
          <w:bCs/>
          <w:sz w:val="24"/>
          <w:szCs w:val="24"/>
        </w:rPr>
        <w:t>Things to know:</w:t>
      </w:r>
    </w:p>
    <w:p w14:paraId="08D47E88" w14:textId="1E1A6527" w:rsidR="00B1185E" w:rsidRPr="00B1185E" w:rsidRDefault="00B1185E" w:rsidP="00B1185E">
      <w:pPr>
        <w:rPr>
          <w:sz w:val="24"/>
          <w:szCs w:val="24"/>
        </w:rPr>
      </w:pPr>
      <w:r w:rsidRPr="00B1185E">
        <w:rPr>
          <w:sz w:val="24"/>
          <w:szCs w:val="24"/>
        </w:rPr>
        <w:t>Feel free to use the Internet and collaborate with your colleagues when answering these questions.  For Parts I</w:t>
      </w:r>
      <w:del w:id="11" w:author="Clark Evans" w:date="2022-10-25T17:15:00Z">
        <w:r w:rsidRPr="00B1185E" w:rsidDel="009B710C">
          <w:rPr>
            <w:sz w:val="24"/>
            <w:szCs w:val="24"/>
          </w:rPr>
          <w:delText xml:space="preserve"> and</w:delText>
        </w:r>
      </w:del>
      <w:ins w:id="12" w:author="Clark Evans" w:date="2022-10-25T17:15:00Z">
        <w:r w:rsidR="009B710C">
          <w:rPr>
            <w:sz w:val="24"/>
            <w:szCs w:val="24"/>
          </w:rPr>
          <w:t>, II and</w:t>
        </w:r>
      </w:ins>
      <w:r w:rsidRPr="00B1185E">
        <w:rPr>
          <w:sz w:val="24"/>
          <w:szCs w:val="24"/>
        </w:rPr>
        <w:t xml:space="preserve"> </w:t>
      </w:r>
      <w:ins w:id="13" w:author="Clark Evans" w:date="2022-10-25T17:15:00Z">
        <w:r w:rsidR="009B710C">
          <w:rPr>
            <w:sz w:val="24"/>
            <w:szCs w:val="24"/>
          </w:rPr>
          <w:t>I</w:t>
        </w:r>
      </w:ins>
      <w:r w:rsidRPr="00B1185E">
        <w:rPr>
          <w:sz w:val="24"/>
          <w:szCs w:val="24"/>
        </w:rPr>
        <w:t>II, the requested plots must be obtained using the Jupyter Notebooks on our JupyterHub before you can complete the questions.  Be sure to review the concepts covered in these tutorials rather than just complete the tasks they require as you may be asked to use these concepts in a future lab.</w:t>
      </w:r>
    </w:p>
    <w:p w14:paraId="6DBD75D7" w14:textId="1F9F3287" w:rsidR="00B1185E" w:rsidRDefault="00B1185E">
      <w:r>
        <w:br w:type="page"/>
      </w:r>
    </w:p>
    <w:p w14:paraId="403E68F8" w14:textId="01257EBC" w:rsidR="00DF55AC" w:rsidRDefault="007A4D90" w:rsidP="00DF55AC">
      <w:pPr>
        <w:spacing w:after="0" w:line="276" w:lineRule="auto"/>
        <w:contextualSpacing/>
        <w:rPr>
          <w:rFonts w:cstheme="minorHAnsi"/>
          <w:b/>
          <w:sz w:val="24"/>
          <w:szCs w:val="24"/>
        </w:rPr>
      </w:pPr>
      <w:r w:rsidRPr="007A4D90">
        <w:rPr>
          <w:rFonts w:cstheme="minorHAnsi"/>
          <w:b/>
          <w:sz w:val="24"/>
          <w:szCs w:val="24"/>
        </w:rPr>
        <w:lastRenderedPageBreak/>
        <w:t xml:space="preserve">Part I: Basic Interpretation </w:t>
      </w:r>
      <w:ins w:id="14" w:author="Michael Patrick Vossen" w:date="2022-10-26T10:11:00Z">
        <w:r w:rsidR="008D1047">
          <w:rPr>
            <w:rFonts w:cstheme="minorHAnsi"/>
            <w:b/>
            <w:sz w:val="24"/>
            <w:szCs w:val="24"/>
          </w:rPr>
          <w:t>(63 pts)</w:t>
        </w:r>
      </w:ins>
    </w:p>
    <w:p w14:paraId="5CB06A7C" w14:textId="0FBBEF6D" w:rsidR="00DF55AC" w:rsidRPr="00DF55AC" w:rsidRDefault="00DF55AC" w:rsidP="00DF55AC">
      <w:pPr>
        <w:pStyle w:val="ListParagraph"/>
        <w:numPr>
          <w:ilvl w:val="0"/>
          <w:numId w:val="7"/>
        </w:numPr>
        <w:spacing w:after="0" w:line="276" w:lineRule="auto"/>
        <w:rPr>
          <w:rFonts w:cstheme="minorHAnsi"/>
          <w:bCs/>
          <w:sz w:val="24"/>
          <w:szCs w:val="24"/>
        </w:rPr>
      </w:pPr>
      <w:r>
        <w:rPr>
          <w:rFonts w:cstheme="minorHAnsi"/>
          <w:bCs/>
          <w:sz w:val="24"/>
          <w:szCs w:val="24"/>
        </w:rPr>
        <w:t>Complete the Jupyter Notebook exercise.</w:t>
      </w:r>
      <w:ins w:id="15" w:author="Michael Patrick Vossen" w:date="2022-10-26T10:12:00Z">
        <w:r w:rsidR="008D1047">
          <w:rPr>
            <w:rFonts w:cstheme="minorHAnsi"/>
            <w:bCs/>
            <w:sz w:val="24"/>
            <w:szCs w:val="24"/>
          </w:rPr>
          <w:t xml:space="preserve"> (</w:t>
        </w:r>
      </w:ins>
      <w:del w:id="16" w:author="Michael Patrick Vossen" w:date="2022-10-26T10:12:00Z">
        <w:r w:rsidDel="008D1047">
          <w:rPr>
            <w:rFonts w:cstheme="minorHAnsi"/>
            <w:bCs/>
            <w:sz w:val="24"/>
            <w:szCs w:val="24"/>
          </w:rPr>
          <w:delText xml:space="preserve">  </w:delText>
        </w:r>
        <w:commentRangeStart w:id="17"/>
        <w:r w:rsidDel="008D1047">
          <w:rPr>
            <w:rFonts w:cstheme="minorHAnsi"/>
            <w:bCs/>
            <w:sz w:val="24"/>
            <w:szCs w:val="24"/>
          </w:rPr>
          <w:delText xml:space="preserve">Print your </w:delText>
        </w:r>
        <w:r w:rsidDel="008D1047">
          <w:rPr>
            <w:rFonts w:cstheme="minorHAnsi"/>
            <w:iCs/>
            <w:sz w:val="24"/>
            <w:szCs w:val="24"/>
          </w:rPr>
          <w:delText>Skew-</w:delText>
        </w:r>
        <w:r w:rsidDel="008D1047">
          <w:rPr>
            <w:rFonts w:cstheme="minorHAnsi"/>
            <w:i/>
            <w:sz w:val="24"/>
            <w:szCs w:val="24"/>
          </w:rPr>
          <w:delText>T</w:delText>
        </w:r>
        <w:r w:rsidDel="008D1047">
          <w:rPr>
            <w:rFonts w:cstheme="minorHAnsi"/>
            <w:iCs/>
            <w:sz w:val="24"/>
            <w:szCs w:val="24"/>
          </w:rPr>
          <w:delText>/ln-</w:delText>
        </w:r>
        <w:r w:rsidDel="008D1047">
          <w:rPr>
            <w:rFonts w:cstheme="minorHAnsi"/>
            <w:i/>
            <w:sz w:val="24"/>
            <w:szCs w:val="24"/>
          </w:rPr>
          <w:delText xml:space="preserve">p </w:delText>
        </w:r>
        <w:r w:rsidDel="008D1047">
          <w:rPr>
            <w:rFonts w:cstheme="minorHAnsi"/>
            <w:iCs/>
            <w:sz w:val="24"/>
            <w:szCs w:val="24"/>
          </w:rPr>
          <w:delText>diagrams for ILN on October 5</w:delText>
        </w:r>
        <w:r w:rsidRPr="007A4D90" w:rsidDel="008D1047">
          <w:rPr>
            <w:rFonts w:cstheme="minorHAnsi"/>
            <w:iCs/>
            <w:sz w:val="24"/>
            <w:szCs w:val="24"/>
            <w:vertAlign w:val="superscript"/>
          </w:rPr>
          <w:delText>th</w:delText>
        </w:r>
        <w:r w:rsidDel="008D1047">
          <w:rPr>
            <w:rFonts w:cstheme="minorHAnsi"/>
            <w:iCs/>
            <w:sz w:val="24"/>
            <w:szCs w:val="24"/>
          </w:rPr>
          <w:delText>, 2013 at 0000 UTC, MPX on April 24</w:delText>
        </w:r>
        <w:r w:rsidRPr="00DF55AC" w:rsidDel="008D1047">
          <w:rPr>
            <w:rFonts w:cstheme="minorHAnsi"/>
            <w:iCs/>
            <w:sz w:val="24"/>
            <w:szCs w:val="24"/>
            <w:vertAlign w:val="superscript"/>
          </w:rPr>
          <w:delText>th</w:delText>
        </w:r>
        <w:r w:rsidDel="008D1047">
          <w:rPr>
            <w:rFonts w:cstheme="minorHAnsi"/>
            <w:iCs/>
            <w:sz w:val="24"/>
            <w:szCs w:val="24"/>
          </w:rPr>
          <w:delText>, 2009 at 1200 UTC, OUN on May 5th, 2007 at 0000 UTC, and MPX on August 7</w:delText>
        </w:r>
        <w:r w:rsidRPr="00DF55AC" w:rsidDel="008D1047">
          <w:rPr>
            <w:rFonts w:cstheme="minorHAnsi"/>
            <w:iCs/>
            <w:sz w:val="24"/>
            <w:szCs w:val="24"/>
            <w:vertAlign w:val="superscript"/>
          </w:rPr>
          <w:delText>th</w:delText>
        </w:r>
        <w:r w:rsidDel="008D1047">
          <w:rPr>
            <w:rFonts w:cstheme="minorHAnsi"/>
            <w:iCs/>
            <w:sz w:val="24"/>
            <w:szCs w:val="24"/>
          </w:rPr>
          <w:delText>, 2013 at 0000 UTC.</w:delText>
        </w:r>
        <w:commentRangeEnd w:id="17"/>
        <w:r w:rsidR="009B710C" w:rsidDel="008D1047">
          <w:rPr>
            <w:rStyle w:val="CommentReference"/>
          </w:rPr>
          <w:commentReference w:id="17"/>
        </w:r>
        <w:r w:rsidDel="008D1047">
          <w:rPr>
            <w:rFonts w:cstheme="minorHAnsi"/>
            <w:iCs/>
            <w:sz w:val="24"/>
            <w:szCs w:val="24"/>
          </w:rPr>
          <w:delText xml:space="preserve"> (</w:delText>
        </w:r>
      </w:del>
      <w:r>
        <w:rPr>
          <w:rFonts w:cstheme="minorHAnsi"/>
          <w:iCs/>
          <w:sz w:val="24"/>
          <w:szCs w:val="24"/>
        </w:rPr>
        <w:t>10 pts)</w:t>
      </w:r>
    </w:p>
    <w:p w14:paraId="2421AE4D" w14:textId="77777777" w:rsidR="00DF55AC" w:rsidRPr="00DF55AC" w:rsidRDefault="00DF55AC" w:rsidP="00DF55AC">
      <w:pPr>
        <w:pStyle w:val="ListParagraph"/>
        <w:spacing w:after="0" w:line="276" w:lineRule="auto"/>
        <w:rPr>
          <w:rFonts w:cstheme="minorHAnsi"/>
          <w:bCs/>
          <w:sz w:val="24"/>
          <w:szCs w:val="24"/>
        </w:rPr>
      </w:pPr>
    </w:p>
    <w:p w14:paraId="0CCC7B4F" w14:textId="2C1F231B" w:rsidR="007A4D90" w:rsidRPr="00DF55AC" w:rsidRDefault="007A4D90" w:rsidP="00DF55AC">
      <w:pPr>
        <w:pStyle w:val="ListParagraph"/>
        <w:numPr>
          <w:ilvl w:val="0"/>
          <w:numId w:val="7"/>
        </w:numPr>
        <w:spacing w:after="0" w:line="276" w:lineRule="auto"/>
        <w:rPr>
          <w:rFonts w:cstheme="minorHAnsi"/>
          <w:bCs/>
          <w:sz w:val="24"/>
          <w:szCs w:val="24"/>
        </w:rPr>
      </w:pPr>
      <w:commentRangeStart w:id="18"/>
      <w:r w:rsidRPr="00DF55AC">
        <w:rPr>
          <w:rFonts w:cstheme="minorHAnsi"/>
          <w:sz w:val="24"/>
          <w:szCs w:val="24"/>
        </w:rPr>
        <w:t xml:space="preserve">Using </w:t>
      </w:r>
      <w:r w:rsidRPr="00DF55AC">
        <w:rPr>
          <w:rFonts w:cstheme="minorHAnsi"/>
          <w:iCs/>
          <w:sz w:val="24"/>
          <w:szCs w:val="24"/>
        </w:rPr>
        <w:t>the Skew-</w:t>
      </w:r>
      <w:r w:rsidRPr="00DF55AC">
        <w:rPr>
          <w:rFonts w:cstheme="minorHAnsi"/>
          <w:i/>
          <w:sz w:val="24"/>
          <w:szCs w:val="24"/>
        </w:rPr>
        <w:t>T</w:t>
      </w:r>
      <w:r w:rsidRPr="00DF55AC">
        <w:rPr>
          <w:rFonts w:cstheme="minorHAnsi"/>
          <w:iCs/>
          <w:sz w:val="24"/>
          <w:szCs w:val="24"/>
        </w:rPr>
        <w:t>/ln-</w:t>
      </w:r>
      <w:r w:rsidRPr="00DF55AC">
        <w:rPr>
          <w:rFonts w:cstheme="minorHAnsi"/>
          <w:i/>
          <w:sz w:val="24"/>
          <w:szCs w:val="24"/>
        </w:rPr>
        <w:t xml:space="preserve">p </w:t>
      </w:r>
      <w:r w:rsidRPr="00DF55AC">
        <w:rPr>
          <w:rFonts w:cstheme="minorHAnsi"/>
          <w:iCs/>
          <w:sz w:val="24"/>
          <w:szCs w:val="24"/>
        </w:rPr>
        <w:t>diagram you created for MPX on September 29</w:t>
      </w:r>
      <w:r w:rsidRPr="00DF55AC">
        <w:rPr>
          <w:rFonts w:cstheme="minorHAnsi"/>
          <w:iCs/>
          <w:sz w:val="24"/>
          <w:szCs w:val="24"/>
          <w:vertAlign w:val="superscript"/>
        </w:rPr>
        <w:t>th</w:t>
      </w:r>
      <w:r w:rsidRPr="00DF55AC">
        <w:rPr>
          <w:rFonts w:cstheme="minorHAnsi"/>
          <w:iCs/>
          <w:sz w:val="24"/>
          <w:szCs w:val="24"/>
        </w:rPr>
        <w:t xml:space="preserve">, 2012 at 1200 UTC, </w:t>
      </w:r>
      <w:r w:rsidRPr="00DF55AC">
        <w:rPr>
          <w:rFonts w:cstheme="minorHAnsi"/>
          <w:sz w:val="24"/>
          <w:szCs w:val="24"/>
        </w:rPr>
        <w:t>identify:</w:t>
      </w:r>
      <w:commentRangeEnd w:id="18"/>
      <w:r w:rsidR="002311E4">
        <w:rPr>
          <w:rStyle w:val="CommentReference"/>
        </w:rPr>
        <w:commentReference w:id="18"/>
      </w:r>
    </w:p>
    <w:p w14:paraId="1BA35041" w14:textId="72870C6E" w:rsidR="007A4D90" w:rsidRPr="007A4D90" w:rsidRDefault="007A4D90" w:rsidP="00DF55AC">
      <w:pPr>
        <w:pStyle w:val="ListParagraph"/>
        <w:numPr>
          <w:ilvl w:val="0"/>
          <w:numId w:val="2"/>
        </w:numPr>
        <w:spacing w:after="200" w:line="276" w:lineRule="auto"/>
        <w:rPr>
          <w:rFonts w:cstheme="minorHAnsi"/>
          <w:sz w:val="24"/>
          <w:szCs w:val="24"/>
        </w:rPr>
      </w:pPr>
      <w:commentRangeStart w:id="19"/>
      <w:r w:rsidRPr="007A4D90">
        <w:rPr>
          <w:rFonts w:cstheme="minorHAnsi"/>
          <w:sz w:val="24"/>
          <w:szCs w:val="24"/>
        </w:rPr>
        <w:t>The vertica</w:t>
      </w:r>
      <w:r>
        <w:rPr>
          <w:rFonts w:cstheme="minorHAnsi"/>
          <w:sz w:val="24"/>
          <w:szCs w:val="24"/>
        </w:rPr>
        <w:t>l</w:t>
      </w:r>
      <w:r w:rsidRPr="007A4D90">
        <w:rPr>
          <w:rFonts w:cstheme="minorHAnsi"/>
          <w:sz w:val="24"/>
          <w:szCs w:val="24"/>
        </w:rPr>
        <w:t xml:space="preserve"> layer of the inversion nearest the surface</w:t>
      </w:r>
      <w:commentRangeEnd w:id="19"/>
      <w:r w:rsidRPr="007A4D90">
        <w:rPr>
          <w:rStyle w:val="CommentReference"/>
          <w:rFonts w:cstheme="minorHAnsi"/>
          <w:sz w:val="24"/>
          <w:szCs w:val="24"/>
        </w:rPr>
        <w:commentReference w:id="19"/>
      </w:r>
      <w:r w:rsidRPr="007A4D90">
        <w:rPr>
          <w:rFonts w:cstheme="minorHAnsi"/>
          <w:sz w:val="24"/>
          <w:szCs w:val="24"/>
        </w:rPr>
        <w:t xml:space="preserve"> (e.g., 850-775 hPa</w:t>
      </w:r>
      <w:ins w:id="20" w:author="Michael Patrick Vossen" w:date="2022-10-26T09:56:00Z">
        <w:r w:rsidR="00454D0C">
          <w:rPr>
            <w:rFonts w:cstheme="minorHAnsi"/>
            <w:sz w:val="24"/>
            <w:szCs w:val="24"/>
          </w:rPr>
          <w:t>; 3 pts</w:t>
        </w:r>
      </w:ins>
      <w:r w:rsidRPr="007A4D90">
        <w:rPr>
          <w:rFonts w:cstheme="minorHAnsi"/>
          <w:sz w:val="24"/>
          <w:szCs w:val="24"/>
        </w:rPr>
        <w:t>)</w:t>
      </w:r>
      <w:ins w:id="21" w:author="Michael Patrick Vossen" w:date="2022-10-26T09:56:00Z">
        <w:r w:rsidR="00454D0C">
          <w:rPr>
            <w:rFonts w:cstheme="minorHAnsi"/>
            <w:sz w:val="24"/>
            <w:szCs w:val="24"/>
          </w:rPr>
          <w:t>.</w:t>
        </w:r>
      </w:ins>
      <w:del w:id="22" w:author="Michael Patrick Vossen" w:date="2022-10-26T09:56:00Z">
        <w:r w:rsidRPr="007A4D90" w:rsidDel="00454D0C">
          <w:rPr>
            <w:rFonts w:cstheme="minorHAnsi"/>
            <w:sz w:val="24"/>
            <w:szCs w:val="24"/>
          </w:rPr>
          <w:delText>:</w:delText>
        </w:r>
      </w:del>
      <w:ins w:id="23" w:author="Michael Patrick Vossen" w:date="2022-10-26T09:56:00Z">
        <w:r w:rsidR="00454D0C">
          <w:rPr>
            <w:rFonts w:cstheme="minorHAnsi"/>
            <w:sz w:val="24"/>
            <w:szCs w:val="24"/>
          </w:rPr>
          <w:t xml:space="preserve"> </w:t>
        </w:r>
      </w:ins>
    </w:p>
    <w:p w14:paraId="634A9D2F" w14:textId="77777777" w:rsidR="007A4D90" w:rsidRPr="007A4D90" w:rsidRDefault="007A4D90" w:rsidP="007A4D90">
      <w:pPr>
        <w:pStyle w:val="ListParagraph"/>
        <w:spacing w:line="276" w:lineRule="auto"/>
        <w:ind w:left="900"/>
        <w:rPr>
          <w:rFonts w:cstheme="minorHAnsi"/>
          <w:sz w:val="24"/>
          <w:szCs w:val="24"/>
        </w:rPr>
      </w:pPr>
    </w:p>
    <w:p w14:paraId="407D1088" w14:textId="311FD0C2" w:rsidR="007A4D90" w:rsidRPr="007A4D90" w:rsidRDefault="007A4D90" w:rsidP="007A4D90">
      <w:pPr>
        <w:pStyle w:val="ListParagraph"/>
        <w:numPr>
          <w:ilvl w:val="0"/>
          <w:numId w:val="2"/>
        </w:numPr>
        <w:spacing w:after="200" w:line="276" w:lineRule="auto"/>
        <w:rPr>
          <w:rFonts w:cstheme="minorHAnsi"/>
          <w:sz w:val="24"/>
          <w:szCs w:val="24"/>
        </w:rPr>
      </w:pPr>
      <w:r>
        <w:rPr>
          <w:rFonts w:cstheme="minorHAnsi"/>
          <w:sz w:val="24"/>
          <w:szCs w:val="24"/>
        </w:rPr>
        <w:t xml:space="preserve">The </w:t>
      </w:r>
      <w:del w:id="24" w:author="Clark Evans" w:date="2022-10-25T17:16:00Z">
        <w:r w:rsidDel="009B710C">
          <w:rPr>
            <w:rFonts w:cstheme="minorHAnsi"/>
            <w:sz w:val="24"/>
            <w:szCs w:val="24"/>
          </w:rPr>
          <w:delText xml:space="preserve">height </w:delText>
        </w:r>
      </w:del>
      <w:ins w:id="25" w:author="Clark Evans" w:date="2022-10-25T17:16:00Z">
        <w:r w:rsidR="009B710C">
          <w:rPr>
            <w:rFonts w:cstheme="minorHAnsi"/>
            <w:sz w:val="24"/>
            <w:szCs w:val="24"/>
          </w:rPr>
          <w:t xml:space="preserve">pressure level at which </w:t>
        </w:r>
      </w:ins>
      <w:del w:id="26" w:author="Clark Evans" w:date="2022-10-25T17:16:00Z">
        <w:r w:rsidDel="009B710C">
          <w:rPr>
            <w:rFonts w:cstheme="minorHAnsi"/>
            <w:sz w:val="24"/>
            <w:szCs w:val="24"/>
          </w:rPr>
          <w:delText xml:space="preserve">of </w:delText>
        </w:r>
      </w:del>
      <w:r>
        <w:rPr>
          <w:rFonts w:cstheme="minorHAnsi"/>
          <w:sz w:val="24"/>
          <w:szCs w:val="24"/>
        </w:rPr>
        <w:t>the tropopause</w:t>
      </w:r>
      <w:r w:rsidRPr="007A4D90">
        <w:rPr>
          <w:rFonts w:cstheme="minorHAnsi"/>
          <w:sz w:val="24"/>
          <w:szCs w:val="24"/>
        </w:rPr>
        <w:t xml:space="preserve"> </w:t>
      </w:r>
      <w:ins w:id="27" w:author="Clark Evans" w:date="2022-10-25T17:16:00Z">
        <w:r w:rsidR="009B710C">
          <w:rPr>
            <w:rFonts w:cstheme="minorHAnsi"/>
            <w:sz w:val="24"/>
            <w:szCs w:val="24"/>
          </w:rPr>
          <w:t xml:space="preserve">is located </w:t>
        </w:r>
      </w:ins>
      <w:r w:rsidRPr="007A4D90">
        <w:rPr>
          <w:rFonts w:cstheme="minorHAnsi"/>
          <w:sz w:val="24"/>
          <w:szCs w:val="24"/>
        </w:rPr>
        <w:t>(</w:t>
      </w:r>
      <w:ins w:id="28" w:author="Clark Evans" w:date="2022-10-25T17:16:00Z">
        <w:r w:rsidR="009B710C">
          <w:rPr>
            <w:rFonts w:cstheme="minorHAnsi"/>
            <w:sz w:val="24"/>
            <w:szCs w:val="24"/>
          </w:rPr>
          <w:t xml:space="preserve">in </w:t>
        </w:r>
      </w:ins>
      <w:r w:rsidRPr="007A4D90">
        <w:rPr>
          <w:rFonts w:cstheme="minorHAnsi"/>
          <w:sz w:val="24"/>
          <w:szCs w:val="24"/>
        </w:rPr>
        <w:t>hPa</w:t>
      </w:r>
      <w:ins w:id="29" w:author="Michael Patrick Vossen" w:date="2022-10-26T09:56:00Z">
        <w:r w:rsidR="00454D0C">
          <w:rPr>
            <w:rFonts w:cstheme="minorHAnsi"/>
            <w:sz w:val="24"/>
            <w:szCs w:val="24"/>
          </w:rPr>
          <w:t>; 3 pts</w:t>
        </w:r>
      </w:ins>
      <w:del w:id="30" w:author="Clark Evans" w:date="2022-10-25T17:16:00Z">
        <w:r w:rsidRPr="007A4D90" w:rsidDel="009B710C">
          <w:rPr>
            <w:rFonts w:cstheme="minorHAnsi"/>
            <w:sz w:val="24"/>
            <w:szCs w:val="24"/>
          </w:rPr>
          <w:delText xml:space="preserve"> level</w:delText>
        </w:r>
      </w:del>
      <w:r w:rsidRPr="007A4D90">
        <w:rPr>
          <w:rFonts w:cstheme="minorHAnsi"/>
          <w:sz w:val="24"/>
          <w:szCs w:val="24"/>
        </w:rPr>
        <w:t>)</w:t>
      </w:r>
      <w:ins w:id="31" w:author="Michael Patrick Vossen" w:date="2022-10-26T09:56:00Z">
        <w:r w:rsidR="00454D0C">
          <w:rPr>
            <w:rFonts w:cstheme="minorHAnsi"/>
            <w:sz w:val="24"/>
            <w:szCs w:val="24"/>
          </w:rPr>
          <w:t>.</w:t>
        </w:r>
      </w:ins>
      <w:del w:id="32" w:author="Michael Patrick Vossen" w:date="2022-10-26T09:56:00Z">
        <w:r w:rsidRPr="007A4D90" w:rsidDel="00454D0C">
          <w:rPr>
            <w:rFonts w:cstheme="minorHAnsi"/>
            <w:sz w:val="24"/>
            <w:szCs w:val="24"/>
          </w:rPr>
          <w:delText>:</w:delText>
        </w:r>
      </w:del>
    </w:p>
    <w:p w14:paraId="35011E64" w14:textId="77777777" w:rsidR="00454D0C" w:rsidRDefault="00454D0C" w:rsidP="00454D0C">
      <w:pPr>
        <w:pStyle w:val="ListParagraph"/>
        <w:rPr>
          <w:ins w:id="33" w:author="Michael Patrick Vossen" w:date="2022-10-26T09:56:00Z"/>
          <w:rFonts w:cstheme="minorHAnsi"/>
          <w:sz w:val="24"/>
          <w:szCs w:val="24"/>
        </w:rPr>
      </w:pPr>
    </w:p>
    <w:p w14:paraId="18EFFFEF" w14:textId="77777777" w:rsidR="007A4D90" w:rsidRPr="007A4D90" w:rsidRDefault="007A4D90" w:rsidP="007A4D90">
      <w:pPr>
        <w:pStyle w:val="ListParagraph"/>
        <w:rPr>
          <w:rFonts w:cstheme="minorHAnsi"/>
          <w:sz w:val="24"/>
          <w:szCs w:val="24"/>
        </w:rPr>
      </w:pPr>
    </w:p>
    <w:p w14:paraId="4A3A3516" w14:textId="6F402DEA" w:rsidR="007A4D90" w:rsidRPr="007A4D90" w:rsidRDefault="009B710C" w:rsidP="007A4D90">
      <w:pPr>
        <w:pStyle w:val="ListParagraph"/>
        <w:numPr>
          <w:ilvl w:val="0"/>
          <w:numId w:val="2"/>
        </w:numPr>
        <w:spacing w:after="200" w:line="276" w:lineRule="auto"/>
        <w:rPr>
          <w:rFonts w:cstheme="minorHAnsi"/>
          <w:sz w:val="24"/>
          <w:szCs w:val="24"/>
        </w:rPr>
      </w:pPr>
      <w:ins w:id="34" w:author="Clark Evans" w:date="2022-10-25T17:16:00Z">
        <w:r>
          <w:rPr>
            <w:rFonts w:cstheme="minorHAnsi"/>
            <w:sz w:val="24"/>
            <w:szCs w:val="24"/>
          </w:rPr>
          <w:t>The m</w:t>
        </w:r>
      </w:ins>
      <w:del w:id="35" w:author="Clark Evans" w:date="2022-10-25T17:16:00Z">
        <w:r w:rsidR="007A4D90" w:rsidRPr="007A4D90" w:rsidDel="009B710C">
          <w:rPr>
            <w:rFonts w:cstheme="minorHAnsi"/>
            <w:sz w:val="24"/>
            <w:szCs w:val="24"/>
          </w:rPr>
          <w:delText>M</w:delText>
        </w:r>
      </w:del>
      <w:r w:rsidR="007A4D90" w:rsidRPr="007A4D90">
        <w:rPr>
          <w:rFonts w:cstheme="minorHAnsi"/>
          <w:sz w:val="24"/>
          <w:szCs w:val="24"/>
        </w:rPr>
        <w:t>ost-likely precipitation type, if any</w:t>
      </w:r>
      <w:ins w:id="36" w:author="Michael Patrick Vossen" w:date="2022-10-26T09:56:00Z">
        <w:r w:rsidR="00454D0C">
          <w:rPr>
            <w:rFonts w:cstheme="minorHAnsi"/>
            <w:sz w:val="24"/>
            <w:szCs w:val="24"/>
          </w:rPr>
          <w:t xml:space="preserve"> (</w:t>
        </w:r>
      </w:ins>
      <w:ins w:id="37" w:author="Michael Patrick Vossen" w:date="2022-10-26T10:03:00Z">
        <w:r w:rsidR="00454D0C">
          <w:rPr>
            <w:rFonts w:cstheme="minorHAnsi"/>
            <w:sz w:val="24"/>
            <w:szCs w:val="24"/>
          </w:rPr>
          <w:t>3</w:t>
        </w:r>
      </w:ins>
      <w:ins w:id="38" w:author="Michael Patrick Vossen" w:date="2022-10-26T09:56:00Z">
        <w:r w:rsidR="00454D0C">
          <w:rPr>
            <w:rFonts w:cstheme="minorHAnsi"/>
            <w:sz w:val="24"/>
            <w:szCs w:val="24"/>
          </w:rPr>
          <w:t xml:space="preserve"> pts).</w:t>
        </w:r>
      </w:ins>
      <w:del w:id="39" w:author="Michael Patrick Vossen" w:date="2022-10-26T09:56:00Z">
        <w:r w:rsidR="007A4D90" w:rsidRPr="007A4D90" w:rsidDel="00454D0C">
          <w:rPr>
            <w:rFonts w:cstheme="minorHAnsi"/>
            <w:sz w:val="24"/>
            <w:szCs w:val="24"/>
          </w:rPr>
          <w:delText xml:space="preserve">: </w:delText>
        </w:r>
      </w:del>
    </w:p>
    <w:p w14:paraId="36136ED9" w14:textId="77777777" w:rsidR="007A4D90" w:rsidRPr="007A4D90" w:rsidRDefault="007A4D90" w:rsidP="007A4D90">
      <w:pPr>
        <w:pStyle w:val="ListParagraph"/>
        <w:rPr>
          <w:rFonts w:cstheme="minorHAnsi"/>
          <w:sz w:val="24"/>
          <w:szCs w:val="24"/>
        </w:rPr>
      </w:pPr>
    </w:p>
    <w:p w14:paraId="22905D37" w14:textId="2ECC91B9" w:rsidR="007A4D90" w:rsidRDefault="007A4D90" w:rsidP="007A4D90">
      <w:pPr>
        <w:pStyle w:val="ListParagraph"/>
        <w:numPr>
          <w:ilvl w:val="0"/>
          <w:numId w:val="2"/>
        </w:numPr>
        <w:spacing w:after="200" w:line="276" w:lineRule="auto"/>
        <w:rPr>
          <w:rFonts w:cstheme="minorHAnsi"/>
          <w:sz w:val="24"/>
          <w:szCs w:val="24"/>
        </w:rPr>
      </w:pPr>
      <w:r w:rsidRPr="007A4D90">
        <w:rPr>
          <w:rFonts w:cstheme="minorHAnsi"/>
          <w:sz w:val="24"/>
          <w:szCs w:val="24"/>
        </w:rPr>
        <w:t>Layers that could potentially have clouds. (Write as: Clouds: 925-850 hPa</w:t>
      </w:r>
      <w:ins w:id="40" w:author="Clark Evans" w:date="2022-10-25T17:16:00Z">
        <w:r w:rsidR="009B710C">
          <w:rPr>
            <w:rFonts w:cstheme="minorHAnsi"/>
            <w:sz w:val="24"/>
            <w:szCs w:val="24"/>
          </w:rPr>
          <w:t>.</w:t>
        </w:r>
      </w:ins>
      <w:r w:rsidRPr="007A4D90">
        <w:rPr>
          <w:rFonts w:cstheme="minorHAnsi"/>
          <w:sz w:val="24"/>
          <w:szCs w:val="24"/>
        </w:rPr>
        <w:t>)</w:t>
      </w:r>
      <w:del w:id="41" w:author="Clark Evans" w:date="2022-10-25T17:16:00Z">
        <w:r w:rsidRPr="007A4D90" w:rsidDel="009B710C">
          <w:rPr>
            <w:rFonts w:cstheme="minorHAnsi"/>
            <w:sz w:val="24"/>
            <w:szCs w:val="24"/>
          </w:rPr>
          <w:delText>.</w:delText>
        </w:r>
      </w:del>
      <w:r w:rsidRPr="007A4D90">
        <w:rPr>
          <w:rFonts w:cstheme="minorHAnsi"/>
          <w:sz w:val="24"/>
          <w:szCs w:val="24"/>
        </w:rPr>
        <w:t xml:space="preserve"> Explain why you think there are clouds in these layers</w:t>
      </w:r>
      <w:ins w:id="42" w:author="Michael Patrick Vossen" w:date="2022-10-26T09:57:00Z">
        <w:r w:rsidR="00454D0C">
          <w:rPr>
            <w:rFonts w:cstheme="minorHAnsi"/>
            <w:sz w:val="24"/>
            <w:szCs w:val="24"/>
          </w:rPr>
          <w:t xml:space="preserve"> (</w:t>
        </w:r>
      </w:ins>
      <w:ins w:id="43" w:author="Michael Patrick Vossen" w:date="2022-10-26T10:03:00Z">
        <w:r w:rsidR="00454D0C">
          <w:rPr>
            <w:rFonts w:cstheme="minorHAnsi"/>
            <w:sz w:val="24"/>
            <w:szCs w:val="24"/>
          </w:rPr>
          <w:t>6</w:t>
        </w:r>
      </w:ins>
      <w:ins w:id="44" w:author="Michael Patrick Vossen" w:date="2022-10-26T09:57:00Z">
        <w:r w:rsidR="00454D0C">
          <w:rPr>
            <w:rFonts w:cstheme="minorHAnsi"/>
            <w:sz w:val="24"/>
            <w:szCs w:val="24"/>
          </w:rPr>
          <w:t xml:space="preserve"> pts)</w:t>
        </w:r>
      </w:ins>
      <w:r w:rsidRPr="007A4D90">
        <w:rPr>
          <w:rFonts w:cstheme="minorHAnsi"/>
          <w:sz w:val="24"/>
          <w:szCs w:val="24"/>
        </w:rPr>
        <w:t>.</w:t>
      </w:r>
    </w:p>
    <w:p w14:paraId="7C0B75D3" w14:textId="3EBD14B8" w:rsidR="007A4D90" w:rsidRDefault="007A4D90" w:rsidP="007A4D90">
      <w:pPr>
        <w:pStyle w:val="ListParagraph"/>
        <w:rPr>
          <w:rFonts w:cstheme="minorHAnsi"/>
          <w:sz w:val="24"/>
          <w:szCs w:val="24"/>
        </w:rPr>
      </w:pPr>
    </w:p>
    <w:p w14:paraId="76D0B21A" w14:textId="3F4D98CA" w:rsidR="007A4D90" w:rsidRDefault="007A4D90" w:rsidP="007A4D90">
      <w:pPr>
        <w:pStyle w:val="ListParagraph"/>
        <w:rPr>
          <w:rFonts w:cstheme="minorHAnsi"/>
          <w:sz w:val="24"/>
          <w:szCs w:val="24"/>
        </w:rPr>
      </w:pPr>
    </w:p>
    <w:p w14:paraId="1EEB5547" w14:textId="77777777" w:rsidR="007A4D90" w:rsidRDefault="007A4D90" w:rsidP="007A4D90">
      <w:pPr>
        <w:pStyle w:val="ListParagraph"/>
        <w:rPr>
          <w:rFonts w:cstheme="minorHAnsi"/>
          <w:sz w:val="24"/>
          <w:szCs w:val="24"/>
        </w:rPr>
      </w:pPr>
    </w:p>
    <w:p w14:paraId="16111605" w14:textId="39B1FF26" w:rsidR="007A4D90" w:rsidRDefault="007A4D90" w:rsidP="007A4D90">
      <w:pPr>
        <w:pStyle w:val="ListParagraph"/>
        <w:rPr>
          <w:rFonts w:cstheme="minorHAnsi"/>
          <w:sz w:val="24"/>
          <w:szCs w:val="24"/>
        </w:rPr>
      </w:pPr>
    </w:p>
    <w:p w14:paraId="7C96220D" w14:textId="26A55758" w:rsidR="007A4D90" w:rsidRDefault="007A4D90" w:rsidP="007A4D90">
      <w:pPr>
        <w:pStyle w:val="ListParagraph"/>
        <w:rPr>
          <w:rFonts w:cstheme="minorHAnsi"/>
          <w:sz w:val="24"/>
          <w:szCs w:val="24"/>
        </w:rPr>
      </w:pPr>
    </w:p>
    <w:p w14:paraId="30147FF2" w14:textId="1D7D2A80" w:rsidR="007A4D90" w:rsidRDefault="007A4D90" w:rsidP="007A4D90">
      <w:pPr>
        <w:pStyle w:val="ListParagraph"/>
        <w:rPr>
          <w:rFonts w:cstheme="minorHAnsi"/>
          <w:sz w:val="24"/>
          <w:szCs w:val="24"/>
        </w:rPr>
      </w:pPr>
    </w:p>
    <w:p w14:paraId="65D44431" w14:textId="76DD3D4B" w:rsidR="007A4D90" w:rsidRDefault="007A4D90" w:rsidP="007A4D90">
      <w:pPr>
        <w:pStyle w:val="ListParagraph"/>
        <w:rPr>
          <w:rFonts w:cstheme="minorHAnsi"/>
          <w:sz w:val="24"/>
          <w:szCs w:val="24"/>
        </w:rPr>
      </w:pPr>
    </w:p>
    <w:p w14:paraId="20854DF3" w14:textId="77777777" w:rsidR="007A4D90" w:rsidRPr="007A4D90" w:rsidRDefault="007A4D90" w:rsidP="007A4D90">
      <w:pPr>
        <w:pStyle w:val="ListParagraph"/>
        <w:rPr>
          <w:rFonts w:cstheme="minorHAnsi"/>
          <w:sz w:val="24"/>
          <w:szCs w:val="24"/>
        </w:rPr>
      </w:pPr>
    </w:p>
    <w:p w14:paraId="4DD20170" w14:textId="2514CE56" w:rsidR="007A4D90" w:rsidRPr="00DF55AC" w:rsidRDefault="00DF55AC" w:rsidP="00DF55AC">
      <w:pPr>
        <w:pStyle w:val="ListParagraph"/>
        <w:numPr>
          <w:ilvl w:val="0"/>
          <w:numId w:val="7"/>
        </w:numPr>
        <w:spacing w:line="276" w:lineRule="auto"/>
        <w:rPr>
          <w:rFonts w:cstheme="minorHAnsi"/>
          <w:sz w:val="24"/>
          <w:szCs w:val="24"/>
        </w:rPr>
      </w:pPr>
      <w:r w:rsidRPr="00DF55AC">
        <w:rPr>
          <w:rFonts w:cstheme="minorHAnsi"/>
          <w:sz w:val="24"/>
          <w:szCs w:val="24"/>
        </w:rPr>
        <w:t xml:space="preserve">Using the </w:t>
      </w:r>
      <w:r w:rsidR="007A4D90" w:rsidRPr="00DF55AC">
        <w:rPr>
          <w:rFonts w:cstheme="minorHAnsi"/>
          <w:iCs/>
          <w:sz w:val="24"/>
          <w:szCs w:val="24"/>
        </w:rPr>
        <w:t>Skew-</w:t>
      </w:r>
      <w:r w:rsidR="007A4D90" w:rsidRPr="00DF55AC">
        <w:rPr>
          <w:rFonts w:cstheme="minorHAnsi"/>
          <w:i/>
          <w:sz w:val="24"/>
          <w:szCs w:val="24"/>
        </w:rPr>
        <w:t>T</w:t>
      </w:r>
      <w:r w:rsidR="007A4D90" w:rsidRPr="00DF55AC">
        <w:rPr>
          <w:rFonts w:cstheme="minorHAnsi"/>
          <w:iCs/>
          <w:sz w:val="24"/>
          <w:szCs w:val="24"/>
        </w:rPr>
        <w:t>/ln-</w:t>
      </w:r>
      <w:r w:rsidR="007A4D90" w:rsidRPr="00DF55AC">
        <w:rPr>
          <w:rFonts w:cstheme="minorHAnsi"/>
          <w:i/>
          <w:sz w:val="24"/>
          <w:szCs w:val="24"/>
        </w:rPr>
        <w:t xml:space="preserve">p </w:t>
      </w:r>
      <w:r w:rsidR="007A4D90" w:rsidRPr="00DF55AC">
        <w:rPr>
          <w:rFonts w:cstheme="minorHAnsi"/>
          <w:iCs/>
          <w:sz w:val="24"/>
          <w:szCs w:val="24"/>
        </w:rPr>
        <w:t>diagram you created for SGF on January 13</w:t>
      </w:r>
      <w:r w:rsidR="007A4D90" w:rsidRPr="00DF55AC">
        <w:rPr>
          <w:rFonts w:cstheme="minorHAnsi"/>
          <w:iCs/>
          <w:sz w:val="24"/>
          <w:szCs w:val="24"/>
          <w:vertAlign w:val="superscript"/>
        </w:rPr>
        <w:t>th</w:t>
      </w:r>
      <w:r w:rsidR="007A4D90" w:rsidRPr="00DF55AC">
        <w:rPr>
          <w:rFonts w:cstheme="minorHAnsi"/>
          <w:iCs/>
          <w:sz w:val="24"/>
          <w:szCs w:val="24"/>
        </w:rPr>
        <w:t xml:space="preserve">, 2007 at 0000 UTC, </w:t>
      </w:r>
      <w:r w:rsidR="007A4D90" w:rsidRPr="00DF55AC">
        <w:rPr>
          <w:rFonts w:cstheme="minorHAnsi"/>
          <w:sz w:val="24"/>
          <w:szCs w:val="24"/>
        </w:rPr>
        <w:t>identify:</w:t>
      </w:r>
    </w:p>
    <w:p w14:paraId="0C8DFDA8" w14:textId="14805571" w:rsidR="007A4D90" w:rsidRPr="007A4D90" w:rsidRDefault="007A4D90" w:rsidP="00DF55AC">
      <w:pPr>
        <w:pStyle w:val="ListParagraph"/>
        <w:numPr>
          <w:ilvl w:val="0"/>
          <w:numId w:val="3"/>
        </w:numPr>
        <w:spacing w:line="276" w:lineRule="auto"/>
        <w:ind w:left="1080"/>
        <w:rPr>
          <w:rFonts w:cstheme="minorHAnsi"/>
          <w:sz w:val="24"/>
          <w:szCs w:val="24"/>
        </w:rPr>
      </w:pPr>
      <w:r w:rsidRPr="007A4D90">
        <w:rPr>
          <w:rFonts w:cstheme="minorHAnsi"/>
          <w:sz w:val="24"/>
          <w:szCs w:val="24"/>
        </w:rPr>
        <w:t>The vertical layer of the inversion nearest the surface (e.g., 850-775 hPa</w:t>
      </w:r>
      <w:ins w:id="45" w:author="Michael Patrick Vossen" w:date="2022-10-26T09:57:00Z">
        <w:r w:rsidR="00454D0C">
          <w:rPr>
            <w:rFonts w:cstheme="minorHAnsi"/>
            <w:sz w:val="24"/>
            <w:szCs w:val="24"/>
          </w:rPr>
          <w:t>; 3 pts</w:t>
        </w:r>
      </w:ins>
      <w:r w:rsidRPr="007A4D90">
        <w:rPr>
          <w:rFonts w:cstheme="minorHAnsi"/>
          <w:sz w:val="24"/>
          <w:szCs w:val="24"/>
        </w:rPr>
        <w:t>):</w:t>
      </w:r>
    </w:p>
    <w:p w14:paraId="3E48D2F3" w14:textId="77777777" w:rsidR="007A4D90" w:rsidRPr="007A4D90" w:rsidRDefault="007A4D90" w:rsidP="00DF55AC">
      <w:pPr>
        <w:pStyle w:val="ListParagraph"/>
        <w:spacing w:line="276" w:lineRule="auto"/>
        <w:ind w:left="1080"/>
        <w:rPr>
          <w:rFonts w:cstheme="minorHAnsi"/>
          <w:sz w:val="24"/>
          <w:szCs w:val="24"/>
        </w:rPr>
      </w:pPr>
    </w:p>
    <w:p w14:paraId="0AD1819B" w14:textId="734E3AC1" w:rsidR="007A4D90" w:rsidRPr="007A4D90" w:rsidRDefault="009B710C" w:rsidP="00DF55AC">
      <w:pPr>
        <w:pStyle w:val="ListParagraph"/>
        <w:numPr>
          <w:ilvl w:val="0"/>
          <w:numId w:val="3"/>
        </w:numPr>
        <w:spacing w:line="276" w:lineRule="auto"/>
        <w:ind w:left="1080"/>
        <w:rPr>
          <w:rFonts w:cstheme="minorHAnsi"/>
          <w:sz w:val="24"/>
          <w:szCs w:val="24"/>
        </w:rPr>
      </w:pPr>
      <w:ins w:id="46" w:author="Clark Evans" w:date="2022-10-25T17:16:00Z">
        <w:r>
          <w:rPr>
            <w:rFonts w:cstheme="minorHAnsi"/>
            <w:sz w:val="24"/>
            <w:szCs w:val="24"/>
          </w:rPr>
          <w:t>The s</w:t>
        </w:r>
      </w:ins>
      <w:del w:id="47" w:author="Clark Evans" w:date="2022-10-25T17:16:00Z">
        <w:r w:rsidR="007A4D90" w:rsidRPr="007A4D90" w:rsidDel="009B710C">
          <w:rPr>
            <w:rFonts w:cstheme="minorHAnsi"/>
            <w:sz w:val="24"/>
            <w:szCs w:val="24"/>
          </w:rPr>
          <w:delText>S</w:delText>
        </w:r>
      </w:del>
      <w:r w:rsidR="007A4D90" w:rsidRPr="007A4D90">
        <w:rPr>
          <w:rFonts w:cstheme="minorHAnsi"/>
          <w:sz w:val="24"/>
          <w:szCs w:val="24"/>
        </w:rPr>
        <w:t xml:space="preserve">ign of </w:t>
      </w:r>
      <w:ins w:id="48" w:author="Clark Evans" w:date="2022-10-25T17:16:00Z">
        <w:r>
          <w:rPr>
            <w:rFonts w:cstheme="minorHAnsi"/>
            <w:sz w:val="24"/>
            <w:szCs w:val="24"/>
          </w:rPr>
          <w:t xml:space="preserve">horizontal </w:t>
        </w:r>
      </w:ins>
      <w:r w:rsidR="007A4D90" w:rsidRPr="007A4D90">
        <w:rPr>
          <w:rFonts w:cstheme="minorHAnsi"/>
          <w:sz w:val="24"/>
          <w:szCs w:val="24"/>
        </w:rPr>
        <w:t>temperature advection over th</w:t>
      </w:r>
      <w:ins w:id="49" w:author="Clark Evans" w:date="2022-10-25T17:16:00Z">
        <w:r>
          <w:rPr>
            <w:rFonts w:cstheme="minorHAnsi"/>
            <w:sz w:val="24"/>
            <w:szCs w:val="24"/>
          </w:rPr>
          <w:t>e</w:t>
        </w:r>
      </w:ins>
      <w:del w:id="50" w:author="Clark Evans" w:date="2022-10-25T17:16:00Z">
        <w:r w:rsidR="007A4D90" w:rsidRPr="007A4D90" w:rsidDel="009B710C">
          <w:rPr>
            <w:rFonts w:cstheme="minorHAnsi"/>
            <w:sz w:val="24"/>
            <w:szCs w:val="24"/>
          </w:rPr>
          <w:delText>at</w:delText>
        </w:r>
      </w:del>
      <w:r w:rsidR="007A4D90" w:rsidRPr="007A4D90">
        <w:rPr>
          <w:rFonts w:cstheme="minorHAnsi"/>
          <w:sz w:val="24"/>
          <w:szCs w:val="24"/>
        </w:rPr>
        <w:t xml:space="preserve"> layer</w:t>
      </w:r>
      <w:ins w:id="51" w:author="Clark Evans" w:date="2022-10-25T17:16:00Z">
        <w:r>
          <w:rPr>
            <w:rFonts w:cstheme="minorHAnsi"/>
            <w:sz w:val="24"/>
            <w:szCs w:val="24"/>
          </w:rPr>
          <w:t xml:space="preserve"> in (a)</w:t>
        </w:r>
      </w:ins>
      <w:ins w:id="52" w:author="Michael Patrick Vossen" w:date="2022-10-26T09:57:00Z">
        <w:r w:rsidR="00454D0C">
          <w:rPr>
            <w:rFonts w:cstheme="minorHAnsi"/>
            <w:sz w:val="24"/>
            <w:szCs w:val="24"/>
          </w:rPr>
          <w:t xml:space="preserve"> (3 pts)</w:t>
        </w:r>
      </w:ins>
      <w:r w:rsidR="007A4D90" w:rsidRPr="007A4D90">
        <w:rPr>
          <w:rFonts w:cstheme="minorHAnsi"/>
          <w:sz w:val="24"/>
          <w:szCs w:val="24"/>
        </w:rPr>
        <w:t xml:space="preserve">: </w:t>
      </w:r>
    </w:p>
    <w:p w14:paraId="5EE51F0B" w14:textId="77777777" w:rsidR="00454D0C" w:rsidRDefault="00454D0C">
      <w:pPr>
        <w:pStyle w:val="ListParagraph"/>
        <w:rPr>
          <w:ins w:id="53" w:author="Michael Patrick Vossen" w:date="2022-10-26T09:58:00Z"/>
          <w:rFonts w:cstheme="minorHAnsi"/>
          <w:sz w:val="24"/>
          <w:szCs w:val="24"/>
        </w:rPr>
        <w:pPrChange w:id="54" w:author="Michael Patrick Vossen" w:date="2022-10-26T09:58:00Z">
          <w:pPr>
            <w:pStyle w:val="ListParagraph"/>
            <w:ind w:left="1080"/>
          </w:pPr>
        </w:pPrChange>
      </w:pPr>
    </w:p>
    <w:p w14:paraId="2265DC2B" w14:textId="77777777" w:rsidR="007A4D90" w:rsidRPr="007A4D90" w:rsidRDefault="007A4D90" w:rsidP="00DF55AC">
      <w:pPr>
        <w:pStyle w:val="ListParagraph"/>
        <w:ind w:left="1080"/>
        <w:rPr>
          <w:rFonts w:cstheme="minorHAnsi"/>
          <w:sz w:val="24"/>
          <w:szCs w:val="24"/>
        </w:rPr>
      </w:pPr>
    </w:p>
    <w:p w14:paraId="38BC34B0" w14:textId="06ECE49D" w:rsidR="007A4D90" w:rsidRPr="007A4D90" w:rsidRDefault="007A4D90" w:rsidP="00DF55AC">
      <w:pPr>
        <w:pStyle w:val="ListParagraph"/>
        <w:numPr>
          <w:ilvl w:val="0"/>
          <w:numId w:val="3"/>
        </w:numPr>
        <w:spacing w:line="276" w:lineRule="auto"/>
        <w:ind w:left="1080"/>
        <w:rPr>
          <w:rFonts w:cstheme="minorHAnsi"/>
          <w:sz w:val="24"/>
          <w:szCs w:val="24"/>
        </w:rPr>
      </w:pPr>
      <w:r w:rsidRPr="007A4D90">
        <w:rPr>
          <w:rFonts w:cstheme="minorHAnsi"/>
          <w:sz w:val="24"/>
          <w:szCs w:val="24"/>
        </w:rPr>
        <w:t>Layers that could potentially have clouds. (Write as: Clouds: 925-850 hPa</w:t>
      </w:r>
      <w:ins w:id="55" w:author="Clark Evans" w:date="2022-10-25T17:17:00Z">
        <w:r w:rsidR="009B710C">
          <w:rPr>
            <w:rFonts w:cstheme="minorHAnsi"/>
            <w:sz w:val="24"/>
            <w:szCs w:val="24"/>
          </w:rPr>
          <w:t>.</w:t>
        </w:r>
      </w:ins>
      <w:ins w:id="56" w:author="Michael Patrick Vossen" w:date="2022-10-26T09:58:00Z">
        <w:r w:rsidR="00454D0C">
          <w:rPr>
            <w:rFonts w:cstheme="minorHAnsi"/>
            <w:sz w:val="24"/>
            <w:szCs w:val="24"/>
          </w:rPr>
          <w:t>; 3 pts</w:t>
        </w:r>
      </w:ins>
      <w:r w:rsidRPr="007A4D90">
        <w:rPr>
          <w:rFonts w:cstheme="minorHAnsi"/>
          <w:sz w:val="24"/>
          <w:szCs w:val="24"/>
        </w:rPr>
        <w:t>):</w:t>
      </w:r>
    </w:p>
    <w:p w14:paraId="273E2053" w14:textId="77777777" w:rsidR="007A4D90" w:rsidRPr="007A4D90" w:rsidRDefault="007A4D90" w:rsidP="00DF55AC">
      <w:pPr>
        <w:pStyle w:val="ListParagraph"/>
        <w:ind w:left="1080"/>
        <w:rPr>
          <w:rFonts w:cstheme="minorHAnsi"/>
          <w:sz w:val="24"/>
          <w:szCs w:val="24"/>
        </w:rPr>
      </w:pPr>
    </w:p>
    <w:p w14:paraId="156AE892" w14:textId="45A4D5D0" w:rsidR="007A4D90" w:rsidRDefault="007A4D90" w:rsidP="00DF55AC">
      <w:pPr>
        <w:pStyle w:val="ListParagraph"/>
        <w:numPr>
          <w:ilvl w:val="0"/>
          <w:numId w:val="3"/>
        </w:numPr>
        <w:spacing w:line="276" w:lineRule="auto"/>
        <w:ind w:left="1080"/>
        <w:rPr>
          <w:rFonts w:cstheme="minorHAnsi"/>
          <w:sz w:val="24"/>
          <w:szCs w:val="24"/>
        </w:rPr>
      </w:pPr>
      <w:del w:id="57" w:author="Clark Evans" w:date="2022-10-25T17:19:00Z">
        <w:r w:rsidRPr="007A4D90" w:rsidDel="009B710C">
          <w:rPr>
            <w:rFonts w:cstheme="minorHAnsi"/>
            <w:sz w:val="24"/>
            <w:szCs w:val="24"/>
          </w:rPr>
          <w:delText>Best guess for</w:delText>
        </w:r>
      </w:del>
      <w:ins w:id="58" w:author="Clark Evans" w:date="2022-10-25T17:19:00Z">
        <w:r w:rsidR="009B710C">
          <w:rPr>
            <w:rFonts w:cstheme="minorHAnsi"/>
            <w:sz w:val="24"/>
            <w:szCs w:val="24"/>
          </w:rPr>
          <w:t>The most-likely</w:t>
        </w:r>
      </w:ins>
      <w:r w:rsidRPr="007A4D90">
        <w:rPr>
          <w:rFonts w:cstheme="minorHAnsi"/>
          <w:sz w:val="24"/>
          <w:szCs w:val="24"/>
        </w:rPr>
        <w:t xml:space="preserve"> precipitation type, if any. Explain your reasoning</w:t>
      </w:r>
      <w:ins w:id="59" w:author="Michael Patrick Vossen" w:date="2022-10-26T09:58:00Z">
        <w:r w:rsidR="00454D0C">
          <w:rPr>
            <w:rFonts w:cstheme="minorHAnsi"/>
            <w:sz w:val="24"/>
            <w:szCs w:val="24"/>
          </w:rPr>
          <w:t xml:space="preserve"> (</w:t>
        </w:r>
      </w:ins>
      <w:ins w:id="60" w:author="Michael Patrick Vossen" w:date="2022-10-26T10:03:00Z">
        <w:r w:rsidR="00454D0C">
          <w:rPr>
            <w:rFonts w:cstheme="minorHAnsi"/>
            <w:sz w:val="24"/>
            <w:szCs w:val="24"/>
          </w:rPr>
          <w:t>6</w:t>
        </w:r>
      </w:ins>
      <w:ins w:id="61" w:author="Michael Patrick Vossen" w:date="2022-10-26T09:58:00Z">
        <w:r w:rsidR="00454D0C">
          <w:rPr>
            <w:rFonts w:cstheme="minorHAnsi"/>
            <w:sz w:val="24"/>
            <w:szCs w:val="24"/>
          </w:rPr>
          <w:t xml:space="preserve"> pts)</w:t>
        </w:r>
      </w:ins>
      <w:r w:rsidRPr="007A4D90">
        <w:rPr>
          <w:rFonts w:cstheme="minorHAnsi"/>
          <w:sz w:val="24"/>
          <w:szCs w:val="24"/>
        </w:rPr>
        <w:t xml:space="preserve">. </w:t>
      </w:r>
    </w:p>
    <w:p w14:paraId="5AF34A1D" w14:textId="1CED4FEC" w:rsidR="007A4D90" w:rsidRDefault="007A4D90" w:rsidP="007A4D90">
      <w:pPr>
        <w:spacing w:line="276" w:lineRule="auto"/>
        <w:rPr>
          <w:rFonts w:cstheme="minorHAnsi"/>
          <w:sz w:val="24"/>
          <w:szCs w:val="24"/>
        </w:rPr>
      </w:pPr>
    </w:p>
    <w:p w14:paraId="571FD54B" w14:textId="45333ABE" w:rsidR="007A4D90" w:rsidRDefault="007A4D90" w:rsidP="007A4D90">
      <w:pPr>
        <w:spacing w:line="276" w:lineRule="auto"/>
        <w:rPr>
          <w:rFonts w:cstheme="minorHAnsi"/>
          <w:sz w:val="24"/>
          <w:szCs w:val="24"/>
        </w:rPr>
      </w:pPr>
    </w:p>
    <w:p w14:paraId="59615C78" w14:textId="07255272" w:rsidR="007A4D90" w:rsidRDefault="007A4D90" w:rsidP="007A4D90">
      <w:pPr>
        <w:spacing w:line="276" w:lineRule="auto"/>
        <w:rPr>
          <w:rFonts w:cstheme="minorHAnsi"/>
          <w:sz w:val="24"/>
          <w:szCs w:val="24"/>
        </w:rPr>
      </w:pPr>
    </w:p>
    <w:p w14:paraId="3DD893A4" w14:textId="1B4907E2" w:rsidR="007A4D90" w:rsidRDefault="007A4D90" w:rsidP="007A4D90">
      <w:pPr>
        <w:spacing w:line="276" w:lineRule="auto"/>
        <w:rPr>
          <w:rFonts w:cstheme="minorHAnsi"/>
          <w:sz w:val="24"/>
          <w:szCs w:val="24"/>
        </w:rPr>
      </w:pPr>
    </w:p>
    <w:p w14:paraId="0B8FAEF7" w14:textId="7CE0E0ED" w:rsidR="007A4D90" w:rsidRPr="00DF55AC" w:rsidRDefault="00DF55AC" w:rsidP="00DF55AC">
      <w:pPr>
        <w:pStyle w:val="ListParagraph"/>
        <w:numPr>
          <w:ilvl w:val="0"/>
          <w:numId w:val="7"/>
        </w:numPr>
        <w:spacing w:line="276" w:lineRule="auto"/>
        <w:rPr>
          <w:rFonts w:cstheme="minorHAnsi"/>
          <w:sz w:val="24"/>
          <w:szCs w:val="24"/>
        </w:rPr>
      </w:pPr>
      <w:r w:rsidRPr="00DF55AC">
        <w:rPr>
          <w:rFonts w:cstheme="minorHAnsi"/>
          <w:sz w:val="24"/>
          <w:szCs w:val="24"/>
        </w:rPr>
        <w:lastRenderedPageBreak/>
        <w:t xml:space="preserve">Using the </w:t>
      </w:r>
      <w:r w:rsidR="007A4D90" w:rsidRPr="00DF55AC">
        <w:rPr>
          <w:rFonts w:cstheme="minorHAnsi"/>
          <w:iCs/>
          <w:sz w:val="24"/>
          <w:szCs w:val="24"/>
        </w:rPr>
        <w:t>Skew-</w:t>
      </w:r>
      <w:r w:rsidR="007A4D90" w:rsidRPr="00DF55AC">
        <w:rPr>
          <w:rFonts w:cstheme="minorHAnsi"/>
          <w:i/>
          <w:sz w:val="24"/>
          <w:szCs w:val="24"/>
        </w:rPr>
        <w:t>T</w:t>
      </w:r>
      <w:r w:rsidR="007A4D90" w:rsidRPr="00DF55AC">
        <w:rPr>
          <w:rFonts w:cstheme="minorHAnsi"/>
          <w:iCs/>
          <w:sz w:val="24"/>
          <w:szCs w:val="24"/>
        </w:rPr>
        <w:t>/ln-</w:t>
      </w:r>
      <w:r w:rsidR="007A4D90" w:rsidRPr="00DF55AC">
        <w:rPr>
          <w:rFonts w:cstheme="minorHAnsi"/>
          <w:i/>
          <w:sz w:val="24"/>
          <w:szCs w:val="24"/>
        </w:rPr>
        <w:t xml:space="preserve">p </w:t>
      </w:r>
      <w:r w:rsidR="007A4D90" w:rsidRPr="00DF55AC">
        <w:rPr>
          <w:rFonts w:cstheme="minorHAnsi"/>
          <w:iCs/>
          <w:sz w:val="24"/>
          <w:szCs w:val="24"/>
        </w:rPr>
        <w:t>diagram you created for ILN on January 17</w:t>
      </w:r>
      <w:r w:rsidR="007A4D90" w:rsidRPr="00DF55AC">
        <w:rPr>
          <w:rFonts w:cstheme="minorHAnsi"/>
          <w:iCs/>
          <w:sz w:val="24"/>
          <w:szCs w:val="24"/>
          <w:vertAlign w:val="superscript"/>
        </w:rPr>
        <w:t>th</w:t>
      </w:r>
      <w:r w:rsidR="007A4D90" w:rsidRPr="00DF55AC">
        <w:rPr>
          <w:rFonts w:cstheme="minorHAnsi"/>
          <w:iCs/>
          <w:sz w:val="24"/>
          <w:szCs w:val="24"/>
        </w:rPr>
        <w:t>, 2004 at</w:t>
      </w:r>
      <w:r w:rsidRPr="00DF55AC">
        <w:rPr>
          <w:rFonts w:cstheme="minorHAnsi"/>
          <w:iCs/>
          <w:sz w:val="24"/>
          <w:szCs w:val="24"/>
        </w:rPr>
        <w:t xml:space="preserve"> 12</w:t>
      </w:r>
      <w:r w:rsidR="007A4D90" w:rsidRPr="00DF55AC">
        <w:rPr>
          <w:rFonts w:cstheme="minorHAnsi"/>
          <w:iCs/>
          <w:sz w:val="24"/>
          <w:szCs w:val="24"/>
        </w:rPr>
        <w:t xml:space="preserve">00 UTC, </w:t>
      </w:r>
      <w:r w:rsidR="007A4D90" w:rsidRPr="00DF55AC">
        <w:rPr>
          <w:rFonts w:cstheme="minorHAnsi"/>
          <w:sz w:val="24"/>
          <w:szCs w:val="24"/>
        </w:rPr>
        <w:t>identify:</w:t>
      </w:r>
    </w:p>
    <w:p w14:paraId="2237E8CA" w14:textId="4503BB0C" w:rsidR="007A4D90" w:rsidRPr="007A4D90" w:rsidRDefault="007A4D90" w:rsidP="00DF55AC">
      <w:pPr>
        <w:pStyle w:val="ListParagraph"/>
        <w:numPr>
          <w:ilvl w:val="0"/>
          <w:numId w:val="4"/>
        </w:numPr>
        <w:spacing w:line="276" w:lineRule="auto"/>
        <w:ind w:left="1080"/>
        <w:rPr>
          <w:rFonts w:cstheme="minorHAnsi"/>
          <w:sz w:val="24"/>
          <w:szCs w:val="24"/>
        </w:rPr>
      </w:pPr>
      <w:r w:rsidRPr="007A4D90">
        <w:rPr>
          <w:rFonts w:cstheme="minorHAnsi"/>
          <w:sz w:val="24"/>
          <w:szCs w:val="24"/>
        </w:rPr>
        <w:t>The vertical layer of the inversion nearest the surface (e.g., 850-775 hPa</w:t>
      </w:r>
      <w:ins w:id="62" w:author="Michael Patrick Vossen" w:date="2022-10-26T09:58:00Z">
        <w:r w:rsidR="00454D0C">
          <w:rPr>
            <w:rFonts w:cstheme="minorHAnsi"/>
            <w:sz w:val="24"/>
            <w:szCs w:val="24"/>
          </w:rPr>
          <w:t>; 3 pts</w:t>
        </w:r>
      </w:ins>
      <w:r w:rsidRPr="007A4D90">
        <w:rPr>
          <w:rFonts w:cstheme="minorHAnsi"/>
          <w:sz w:val="24"/>
          <w:szCs w:val="24"/>
        </w:rPr>
        <w:t>)</w:t>
      </w:r>
      <w:ins w:id="63" w:author="Michael Patrick Vossen" w:date="2022-10-26T09:58:00Z">
        <w:r w:rsidR="00454D0C">
          <w:rPr>
            <w:rFonts w:cstheme="minorHAnsi"/>
            <w:sz w:val="24"/>
            <w:szCs w:val="24"/>
          </w:rPr>
          <w:t>.</w:t>
        </w:r>
      </w:ins>
      <w:del w:id="64" w:author="Michael Patrick Vossen" w:date="2022-10-26T09:58:00Z">
        <w:r w:rsidRPr="007A4D90" w:rsidDel="00454D0C">
          <w:rPr>
            <w:rFonts w:cstheme="minorHAnsi"/>
            <w:sz w:val="24"/>
            <w:szCs w:val="24"/>
          </w:rPr>
          <w:delText>:</w:delText>
        </w:r>
      </w:del>
    </w:p>
    <w:p w14:paraId="55EA438E" w14:textId="77777777" w:rsidR="007A4D90" w:rsidRPr="007A4D90" w:rsidRDefault="007A4D90" w:rsidP="00DF55AC">
      <w:pPr>
        <w:pStyle w:val="ListParagraph"/>
        <w:spacing w:line="276" w:lineRule="auto"/>
        <w:ind w:left="1080"/>
        <w:rPr>
          <w:rFonts w:cstheme="minorHAnsi"/>
          <w:sz w:val="24"/>
          <w:szCs w:val="24"/>
        </w:rPr>
      </w:pPr>
    </w:p>
    <w:p w14:paraId="172E84F1" w14:textId="77777777" w:rsidR="007A4D90" w:rsidRPr="007A4D90" w:rsidRDefault="007A4D90" w:rsidP="00DF55AC">
      <w:pPr>
        <w:pStyle w:val="ListParagraph"/>
        <w:spacing w:line="276" w:lineRule="auto"/>
        <w:ind w:left="1080"/>
        <w:rPr>
          <w:rFonts w:cstheme="minorHAnsi"/>
          <w:sz w:val="24"/>
          <w:szCs w:val="24"/>
        </w:rPr>
      </w:pPr>
    </w:p>
    <w:p w14:paraId="6EAEC9AB" w14:textId="7B33022B" w:rsidR="007A4D90" w:rsidRPr="007A4D90" w:rsidRDefault="007A4D90" w:rsidP="00DF55AC">
      <w:pPr>
        <w:pStyle w:val="ListParagraph"/>
        <w:numPr>
          <w:ilvl w:val="0"/>
          <w:numId w:val="4"/>
        </w:numPr>
        <w:spacing w:line="276" w:lineRule="auto"/>
        <w:ind w:left="1080"/>
        <w:rPr>
          <w:rFonts w:cstheme="minorHAnsi"/>
          <w:sz w:val="24"/>
          <w:szCs w:val="24"/>
        </w:rPr>
      </w:pPr>
      <w:del w:id="65" w:author="Clark Evans" w:date="2022-10-25T17:19:00Z">
        <w:r w:rsidRPr="007A4D90" w:rsidDel="009B710C">
          <w:rPr>
            <w:rFonts w:cstheme="minorHAnsi"/>
            <w:sz w:val="24"/>
            <w:szCs w:val="24"/>
          </w:rPr>
          <w:delText xml:space="preserve">Type </w:delText>
        </w:r>
      </w:del>
      <w:ins w:id="66" w:author="Clark Evans" w:date="2022-10-25T17:19:00Z">
        <w:r w:rsidR="009B710C">
          <w:rPr>
            <w:rFonts w:cstheme="minorHAnsi"/>
            <w:sz w:val="24"/>
            <w:szCs w:val="24"/>
          </w:rPr>
          <w:t>The sign</w:t>
        </w:r>
        <w:r w:rsidR="009B710C" w:rsidRPr="007A4D90">
          <w:rPr>
            <w:rFonts w:cstheme="minorHAnsi"/>
            <w:sz w:val="24"/>
            <w:szCs w:val="24"/>
          </w:rPr>
          <w:t xml:space="preserve"> </w:t>
        </w:r>
      </w:ins>
      <w:r w:rsidRPr="007A4D90">
        <w:rPr>
          <w:rFonts w:cstheme="minorHAnsi"/>
          <w:sz w:val="24"/>
          <w:szCs w:val="24"/>
        </w:rPr>
        <w:t xml:space="preserve">of </w:t>
      </w:r>
      <w:ins w:id="67" w:author="Clark Evans" w:date="2022-10-25T17:19:00Z">
        <w:r w:rsidR="009B710C">
          <w:rPr>
            <w:rFonts w:cstheme="minorHAnsi"/>
            <w:sz w:val="24"/>
            <w:szCs w:val="24"/>
          </w:rPr>
          <w:t xml:space="preserve">horizontal </w:t>
        </w:r>
      </w:ins>
      <w:r w:rsidRPr="007A4D90">
        <w:rPr>
          <w:rFonts w:cstheme="minorHAnsi"/>
          <w:sz w:val="24"/>
          <w:szCs w:val="24"/>
        </w:rPr>
        <w:t>temperature advection over that layer</w:t>
      </w:r>
      <w:ins w:id="68" w:author="Michael Patrick Vossen" w:date="2022-10-26T09:58:00Z">
        <w:r w:rsidR="00454D0C">
          <w:rPr>
            <w:rFonts w:cstheme="minorHAnsi"/>
            <w:sz w:val="24"/>
            <w:szCs w:val="24"/>
          </w:rPr>
          <w:t xml:space="preserve"> (3 pts)</w:t>
        </w:r>
      </w:ins>
      <w:del w:id="69" w:author="Michael Patrick Vossen" w:date="2022-10-26T09:58:00Z">
        <w:r w:rsidRPr="007A4D90" w:rsidDel="00454D0C">
          <w:rPr>
            <w:rFonts w:cstheme="minorHAnsi"/>
            <w:sz w:val="24"/>
            <w:szCs w:val="24"/>
          </w:rPr>
          <w:delText>:</w:delText>
        </w:r>
      </w:del>
      <w:ins w:id="70" w:author="Michael Patrick Vossen" w:date="2022-10-26T09:58:00Z">
        <w:r w:rsidR="00454D0C">
          <w:rPr>
            <w:rFonts w:cstheme="minorHAnsi"/>
            <w:sz w:val="24"/>
            <w:szCs w:val="24"/>
          </w:rPr>
          <w:t>.</w:t>
        </w:r>
      </w:ins>
      <w:r w:rsidRPr="007A4D90">
        <w:rPr>
          <w:rFonts w:cstheme="minorHAnsi"/>
          <w:sz w:val="24"/>
          <w:szCs w:val="24"/>
        </w:rPr>
        <w:t xml:space="preserve"> </w:t>
      </w:r>
    </w:p>
    <w:p w14:paraId="427BA732" w14:textId="77777777" w:rsidR="007A4D90" w:rsidRPr="007A4D90" w:rsidRDefault="007A4D90" w:rsidP="00DF55AC">
      <w:pPr>
        <w:pStyle w:val="ListParagraph"/>
        <w:spacing w:line="240" w:lineRule="auto"/>
        <w:ind w:left="1170"/>
        <w:jc w:val="right"/>
        <w:rPr>
          <w:rFonts w:cstheme="minorHAnsi"/>
          <w:sz w:val="24"/>
          <w:szCs w:val="24"/>
        </w:rPr>
      </w:pPr>
    </w:p>
    <w:p w14:paraId="1CCA0F98" w14:textId="77777777" w:rsidR="007A4D90" w:rsidRPr="007A4D90" w:rsidRDefault="007A4D90" w:rsidP="00DF55AC">
      <w:pPr>
        <w:pStyle w:val="ListParagraph"/>
        <w:spacing w:line="276" w:lineRule="auto"/>
        <w:ind w:left="1080"/>
        <w:rPr>
          <w:rFonts w:cstheme="minorHAnsi"/>
          <w:sz w:val="24"/>
          <w:szCs w:val="24"/>
        </w:rPr>
      </w:pPr>
    </w:p>
    <w:p w14:paraId="0EC4F950" w14:textId="18206274" w:rsidR="007A4D90" w:rsidRPr="007A4D90" w:rsidRDefault="007A4D90" w:rsidP="00DF55AC">
      <w:pPr>
        <w:pStyle w:val="ListParagraph"/>
        <w:numPr>
          <w:ilvl w:val="0"/>
          <w:numId w:val="4"/>
        </w:numPr>
        <w:spacing w:line="276" w:lineRule="auto"/>
        <w:ind w:left="1080"/>
        <w:rPr>
          <w:rFonts w:cstheme="minorHAnsi"/>
          <w:sz w:val="24"/>
          <w:szCs w:val="24"/>
        </w:rPr>
      </w:pPr>
      <w:del w:id="71" w:author="Clark Evans" w:date="2022-10-25T17:19:00Z">
        <w:r w:rsidRPr="007A4D90" w:rsidDel="009B710C">
          <w:rPr>
            <w:rFonts w:cstheme="minorHAnsi"/>
            <w:sz w:val="24"/>
            <w:szCs w:val="24"/>
          </w:rPr>
          <w:delText>Best guess for</w:delText>
        </w:r>
      </w:del>
      <w:ins w:id="72" w:author="Clark Evans" w:date="2022-10-25T17:19:00Z">
        <w:r w:rsidR="009B710C">
          <w:rPr>
            <w:rFonts w:cstheme="minorHAnsi"/>
            <w:sz w:val="24"/>
            <w:szCs w:val="24"/>
          </w:rPr>
          <w:t>The mos</w:t>
        </w:r>
      </w:ins>
      <w:ins w:id="73" w:author="Clark Evans" w:date="2022-10-25T17:20:00Z">
        <w:r w:rsidR="009B710C">
          <w:rPr>
            <w:rFonts w:cstheme="minorHAnsi"/>
            <w:sz w:val="24"/>
            <w:szCs w:val="24"/>
          </w:rPr>
          <w:t>t-likely</w:t>
        </w:r>
      </w:ins>
      <w:r w:rsidRPr="007A4D90">
        <w:rPr>
          <w:rFonts w:cstheme="minorHAnsi"/>
          <w:sz w:val="24"/>
          <w:szCs w:val="24"/>
        </w:rPr>
        <w:t xml:space="preserve"> precipitation type, if any. Explain your reasoning</w:t>
      </w:r>
      <w:ins w:id="74" w:author="Michael Patrick Vossen" w:date="2022-10-26T09:58:00Z">
        <w:r w:rsidR="00454D0C">
          <w:rPr>
            <w:rFonts w:cstheme="minorHAnsi"/>
            <w:sz w:val="24"/>
            <w:szCs w:val="24"/>
          </w:rPr>
          <w:t xml:space="preserve"> (</w:t>
        </w:r>
      </w:ins>
      <w:ins w:id="75" w:author="Michael Patrick Vossen" w:date="2022-10-26T10:02:00Z">
        <w:r w:rsidR="00454D0C">
          <w:rPr>
            <w:rFonts w:cstheme="minorHAnsi"/>
            <w:sz w:val="24"/>
            <w:szCs w:val="24"/>
          </w:rPr>
          <w:t>6</w:t>
        </w:r>
      </w:ins>
      <w:ins w:id="76" w:author="Michael Patrick Vossen" w:date="2022-10-26T09:58:00Z">
        <w:r w:rsidR="00454D0C">
          <w:rPr>
            <w:rFonts w:cstheme="minorHAnsi"/>
            <w:sz w:val="24"/>
            <w:szCs w:val="24"/>
          </w:rPr>
          <w:t xml:space="preserve"> pts)</w:t>
        </w:r>
      </w:ins>
      <w:r w:rsidRPr="007A4D90">
        <w:rPr>
          <w:rFonts w:cstheme="minorHAnsi"/>
          <w:sz w:val="24"/>
          <w:szCs w:val="24"/>
        </w:rPr>
        <w:t xml:space="preserve">. </w:t>
      </w:r>
    </w:p>
    <w:p w14:paraId="5AA1C858" w14:textId="77777777" w:rsidR="007A4D90" w:rsidRPr="007A4D90" w:rsidRDefault="007A4D90" w:rsidP="007A4D90">
      <w:pPr>
        <w:spacing w:line="276" w:lineRule="auto"/>
        <w:rPr>
          <w:rFonts w:cstheme="minorHAnsi"/>
          <w:sz w:val="24"/>
          <w:szCs w:val="24"/>
        </w:rPr>
      </w:pPr>
    </w:p>
    <w:p w14:paraId="316B7A8D" w14:textId="1A8271E3" w:rsidR="007A4D90" w:rsidRPr="007A4D90" w:rsidRDefault="007A4D90" w:rsidP="007A4D90">
      <w:pPr>
        <w:pStyle w:val="ListParagraph"/>
        <w:spacing w:after="200" w:line="276" w:lineRule="auto"/>
        <w:ind w:left="900"/>
        <w:rPr>
          <w:rFonts w:cstheme="minorHAnsi"/>
          <w:sz w:val="24"/>
          <w:szCs w:val="24"/>
        </w:rPr>
      </w:pPr>
    </w:p>
    <w:p w14:paraId="39622EC6" w14:textId="56BE0C2F" w:rsidR="00B1185E" w:rsidRDefault="00B1185E"/>
    <w:p w14:paraId="53E65405" w14:textId="463221B4" w:rsidR="007A4D90" w:rsidRDefault="007A4D90"/>
    <w:p w14:paraId="0C43C0B9" w14:textId="1E4533E1" w:rsidR="007A4D90" w:rsidRDefault="007A4D90"/>
    <w:p w14:paraId="5FE3FAD4" w14:textId="481A8AC8" w:rsidR="007A4D90" w:rsidRDefault="007A4D90"/>
    <w:p w14:paraId="7D78F5FD" w14:textId="0B24E4AF" w:rsidR="007A4D90" w:rsidRPr="00DF55AC" w:rsidRDefault="007A4D90" w:rsidP="00DF55AC">
      <w:pPr>
        <w:pStyle w:val="ListParagraph"/>
        <w:numPr>
          <w:ilvl w:val="0"/>
          <w:numId w:val="7"/>
        </w:numPr>
        <w:spacing w:line="276" w:lineRule="auto"/>
        <w:rPr>
          <w:rFonts w:cstheme="minorHAnsi"/>
          <w:sz w:val="24"/>
          <w:szCs w:val="24"/>
        </w:rPr>
      </w:pPr>
      <w:r w:rsidRPr="00DF55AC">
        <w:rPr>
          <w:rFonts w:cstheme="minorHAnsi"/>
          <w:sz w:val="24"/>
          <w:szCs w:val="24"/>
        </w:rPr>
        <w:t xml:space="preserve">  </w:t>
      </w:r>
      <w:r w:rsidR="00DF55AC" w:rsidRPr="00DF55AC">
        <w:rPr>
          <w:rFonts w:cstheme="minorHAnsi"/>
          <w:sz w:val="24"/>
          <w:szCs w:val="24"/>
        </w:rPr>
        <w:t xml:space="preserve">Use the </w:t>
      </w:r>
      <w:r w:rsidR="00DF55AC" w:rsidRPr="00DF55AC">
        <w:rPr>
          <w:rFonts w:cstheme="minorHAnsi"/>
          <w:iCs/>
          <w:sz w:val="24"/>
          <w:szCs w:val="24"/>
        </w:rPr>
        <w:t>Skew-</w:t>
      </w:r>
      <w:r w:rsidR="00DF55AC" w:rsidRPr="00DF55AC">
        <w:rPr>
          <w:rFonts w:cstheme="minorHAnsi"/>
          <w:i/>
          <w:sz w:val="24"/>
          <w:szCs w:val="24"/>
        </w:rPr>
        <w:t>T</w:t>
      </w:r>
      <w:r w:rsidR="00DF55AC" w:rsidRPr="00DF55AC">
        <w:rPr>
          <w:rFonts w:cstheme="minorHAnsi"/>
          <w:iCs/>
          <w:sz w:val="24"/>
          <w:szCs w:val="24"/>
        </w:rPr>
        <w:t>/ln-</w:t>
      </w:r>
      <w:r w:rsidR="00DF55AC" w:rsidRPr="00DF55AC">
        <w:rPr>
          <w:rFonts w:cstheme="minorHAnsi"/>
          <w:i/>
          <w:sz w:val="24"/>
          <w:szCs w:val="24"/>
        </w:rPr>
        <w:t xml:space="preserve">p </w:t>
      </w:r>
      <w:r w:rsidR="00DF55AC" w:rsidRPr="00DF55AC">
        <w:rPr>
          <w:rFonts w:cstheme="minorHAnsi"/>
          <w:iCs/>
          <w:sz w:val="24"/>
          <w:szCs w:val="24"/>
        </w:rPr>
        <w:t xml:space="preserve">diagram you created for </w:t>
      </w:r>
      <w:ins w:id="77" w:author="Michael Patrick Vossen [2]" w:date="2022-12-15T13:10:00Z">
        <w:r w:rsidR="00F54975">
          <w:rPr>
            <w:rFonts w:cstheme="minorHAnsi"/>
            <w:iCs/>
            <w:sz w:val="24"/>
            <w:szCs w:val="24"/>
          </w:rPr>
          <w:t>RAP</w:t>
        </w:r>
      </w:ins>
      <w:del w:id="78" w:author="Michael Patrick Vossen [2]" w:date="2022-12-15T13:10:00Z">
        <w:r w:rsidR="00DF55AC" w:rsidRPr="00DF55AC" w:rsidDel="00F54975">
          <w:rPr>
            <w:rFonts w:cstheme="minorHAnsi"/>
            <w:iCs/>
            <w:sz w:val="24"/>
            <w:szCs w:val="24"/>
          </w:rPr>
          <w:delText>ILN</w:delText>
        </w:r>
      </w:del>
      <w:r w:rsidR="00DF55AC" w:rsidRPr="00DF55AC">
        <w:rPr>
          <w:rFonts w:cstheme="minorHAnsi"/>
          <w:iCs/>
          <w:sz w:val="24"/>
          <w:szCs w:val="24"/>
        </w:rPr>
        <w:t xml:space="preserve"> on October 5</w:t>
      </w:r>
      <w:r w:rsidR="00DF55AC" w:rsidRPr="00DF55AC">
        <w:rPr>
          <w:rFonts w:cstheme="minorHAnsi"/>
          <w:iCs/>
          <w:sz w:val="24"/>
          <w:szCs w:val="24"/>
          <w:vertAlign w:val="superscript"/>
        </w:rPr>
        <w:t>th</w:t>
      </w:r>
      <w:r w:rsidR="00DF55AC" w:rsidRPr="00DF55AC">
        <w:rPr>
          <w:rFonts w:cstheme="minorHAnsi"/>
          <w:iCs/>
          <w:sz w:val="24"/>
          <w:szCs w:val="24"/>
        </w:rPr>
        <w:t>, 2013 at 0000 UTC to:</w:t>
      </w:r>
    </w:p>
    <w:p w14:paraId="2795A451" w14:textId="1AED3466" w:rsidR="007A4D90" w:rsidRPr="00DF55AC" w:rsidRDefault="007A4D90" w:rsidP="00DF55AC">
      <w:pPr>
        <w:pStyle w:val="ListParagraph"/>
        <w:numPr>
          <w:ilvl w:val="0"/>
          <w:numId w:val="5"/>
        </w:numPr>
        <w:spacing w:line="276" w:lineRule="auto"/>
        <w:ind w:left="1080"/>
        <w:rPr>
          <w:rFonts w:cstheme="minorHAnsi"/>
          <w:sz w:val="24"/>
          <w:szCs w:val="24"/>
        </w:rPr>
      </w:pPr>
      <w:r w:rsidRPr="00DF55AC">
        <w:rPr>
          <w:rFonts w:cstheme="minorHAnsi"/>
          <w:sz w:val="24"/>
          <w:szCs w:val="24"/>
        </w:rPr>
        <w:t>Record all layers of warm</w:t>
      </w:r>
      <w:ins w:id="79" w:author="Clark Evans" w:date="2022-10-25T17:20:00Z">
        <w:r w:rsidR="009B710C">
          <w:rPr>
            <w:rFonts w:cstheme="minorHAnsi"/>
            <w:sz w:val="24"/>
            <w:szCs w:val="24"/>
          </w:rPr>
          <w:t>-</w:t>
        </w:r>
      </w:ins>
      <w:r w:rsidRPr="00DF55AC">
        <w:rPr>
          <w:rFonts w:cstheme="minorHAnsi"/>
          <w:sz w:val="24"/>
          <w:szCs w:val="24"/>
        </w:rPr>
        <w:t xml:space="preserve"> and cold</w:t>
      </w:r>
      <w:ins w:id="80" w:author="Clark Evans" w:date="2022-10-25T17:20:00Z">
        <w:r w:rsidR="009B710C">
          <w:rPr>
            <w:rFonts w:cstheme="minorHAnsi"/>
            <w:sz w:val="24"/>
            <w:szCs w:val="24"/>
          </w:rPr>
          <w:t>-</w:t>
        </w:r>
      </w:ins>
      <w:del w:id="81" w:author="Clark Evans" w:date="2022-10-25T17:20:00Z">
        <w:r w:rsidRPr="00DF55AC" w:rsidDel="009B710C">
          <w:rPr>
            <w:rFonts w:cstheme="minorHAnsi"/>
            <w:sz w:val="24"/>
            <w:szCs w:val="24"/>
          </w:rPr>
          <w:delText xml:space="preserve"> </w:delText>
        </w:r>
      </w:del>
      <w:r w:rsidRPr="00DF55AC">
        <w:rPr>
          <w:rFonts w:cstheme="minorHAnsi"/>
          <w:sz w:val="24"/>
          <w:szCs w:val="24"/>
        </w:rPr>
        <w:t>air advection (Write as: CAA: 925-700 hPa</w:t>
      </w:r>
      <w:ins w:id="82" w:author="Michael Patrick Vossen" w:date="2022-10-26T09:58:00Z">
        <w:r w:rsidR="00454D0C">
          <w:rPr>
            <w:rFonts w:cstheme="minorHAnsi"/>
            <w:sz w:val="24"/>
            <w:szCs w:val="24"/>
          </w:rPr>
          <w:t>; 5 pts)</w:t>
        </w:r>
      </w:ins>
      <w:ins w:id="83" w:author="Clark Evans" w:date="2022-10-25T17:20:00Z">
        <w:del w:id="84" w:author="Michael Patrick Vossen" w:date="2022-10-26T09:58:00Z">
          <w:r w:rsidR="009B710C" w:rsidDel="00454D0C">
            <w:rPr>
              <w:rFonts w:cstheme="minorHAnsi"/>
              <w:sz w:val="24"/>
              <w:szCs w:val="24"/>
            </w:rPr>
            <w:delText>.</w:delText>
          </w:r>
        </w:del>
      </w:ins>
      <w:del w:id="85" w:author="Michael Patrick Vossen" w:date="2022-10-26T09:58:00Z">
        <w:r w:rsidRPr="00DF55AC" w:rsidDel="00454D0C">
          <w:rPr>
            <w:rFonts w:cstheme="minorHAnsi"/>
            <w:sz w:val="24"/>
            <w:szCs w:val="24"/>
          </w:rPr>
          <w:delText>)</w:delText>
        </w:r>
      </w:del>
    </w:p>
    <w:p w14:paraId="32CD711F" w14:textId="77777777" w:rsidR="007A4D90" w:rsidRPr="00DF55AC" w:rsidRDefault="007A4D90" w:rsidP="00DF55AC">
      <w:pPr>
        <w:pStyle w:val="ListParagraph"/>
        <w:spacing w:line="276" w:lineRule="auto"/>
        <w:ind w:left="1080"/>
        <w:rPr>
          <w:rFonts w:cstheme="minorHAnsi"/>
          <w:sz w:val="24"/>
          <w:szCs w:val="24"/>
        </w:rPr>
      </w:pPr>
    </w:p>
    <w:p w14:paraId="0E7986DC" w14:textId="77777777" w:rsidR="007A4D90" w:rsidRPr="00DF55AC" w:rsidRDefault="007A4D90" w:rsidP="00DF55AC">
      <w:pPr>
        <w:pStyle w:val="ListParagraph"/>
        <w:spacing w:line="276" w:lineRule="auto"/>
        <w:ind w:left="1080"/>
        <w:rPr>
          <w:rFonts w:cstheme="minorHAnsi"/>
          <w:sz w:val="24"/>
          <w:szCs w:val="24"/>
        </w:rPr>
      </w:pPr>
    </w:p>
    <w:p w14:paraId="67375C2B" w14:textId="77777777" w:rsidR="007A4D90" w:rsidRPr="00DF55AC" w:rsidRDefault="007A4D90" w:rsidP="00DF55AC">
      <w:pPr>
        <w:pStyle w:val="ListParagraph"/>
        <w:spacing w:line="276" w:lineRule="auto"/>
        <w:ind w:left="1080"/>
        <w:rPr>
          <w:rFonts w:cstheme="minorHAnsi"/>
          <w:sz w:val="24"/>
          <w:szCs w:val="24"/>
        </w:rPr>
      </w:pPr>
    </w:p>
    <w:p w14:paraId="51D7CAF1" w14:textId="77777777" w:rsidR="007A4D90" w:rsidRPr="00DF55AC" w:rsidRDefault="007A4D90" w:rsidP="00DF55AC">
      <w:pPr>
        <w:pStyle w:val="ListParagraph"/>
        <w:spacing w:line="276" w:lineRule="auto"/>
        <w:ind w:left="1080"/>
        <w:rPr>
          <w:rFonts w:cstheme="minorHAnsi"/>
          <w:sz w:val="24"/>
          <w:szCs w:val="24"/>
        </w:rPr>
      </w:pPr>
    </w:p>
    <w:p w14:paraId="5E9159EA" w14:textId="77777777" w:rsidR="007A4D90" w:rsidRPr="00DF55AC" w:rsidRDefault="007A4D90" w:rsidP="00DF55AC">
      <w:pPr>
        <w:pStyle w:val="ListParagraph"/>
        <w:spacing w:line="276" w:lineRule="auto"/>
        <w:ind w:left="1080"/>
        <w:rPr>
          <w:rFonts w:cstheme="minorHAnsi"/>
          <w:sz w:val="24"/>
          <w:szCs w:val="24"/>
        </w:rPr>
      </w:pPr>
    </w:p>
    <w:p w14:paraId="09334219" w14:textId="22F2CB07" w:rsidR="007A4D90" w:rsidRDefault="007A4D90" w:rsidP="00DF55AC">
      <w:pPr>
        <w:pStyle w:val="ListParagraph"/>
        <w:numPr>
          <w:ilvl w:val="0"/>
          <w:numId w:val="5"/>
        </w:numPr>
        <w:spacing w:line="276" w:lineRule="auto"/>
        <w:ind w:left="1080"/>
        <w:rPr>
          <w:rFonts w:cstheme="minorHAnsi"/>
          <w:sz w:val="24"/>
          <w:szCs w:val="24"/>
        </w:rPr>
      </w:pPr>
      <w:r w:rsidRPr="00DF55AC">
        <w:rPr>
          <w:rFonts w:cstheme="minorHAnsi"/>
          <w:sz w:val="24"/>
          <w:szCs w:val="24"/>
        </w:rPr>
        <w:t xml:space="preserve">What type of precipitation is most likely falling at the surface, if any?  Explain your answer. </w:t>
      </w:r>
      <w:ins w:id="86" w:author="Michael Patrick Vossen" w:date="2022-10-26T09:59:00Z">
        <w:r w:rsidR="00454D0C">
          <w:rPr>
            <w:rFonts w:cstheme="minorHAnsi"/>
            <w:sz w:val="24"/>
            <w:szCs w:val="24"/>
          </w:rPr>
          <w:t>(</w:t>
        </w:r>
      </w:ins>
      <w:ins w:id="87" w:author="Michael Patrick Vossen" w:date="2022-10-26T10:02:00Z">
        <w:r w:rsidR="00454D0C">
          <w:rPr>
            <w:rFonts w:cstheme="minorHAnsi"/>
            <w:sz w:val="24"/>
            <w:szCs w:val="24"/>
          </w:rPr>
          <w:t>6</w:t>
        </w:r>
      </w:ins>
      <w:ins w:id="88" w:author="Michael Patrick Vossen" w:date="2022-10-26T09:59:00Z">
        <w:r w:rsidR="00454D0C">
          <w:rPr>
            <w:rFonts w:cstheme="minorHAnsi"/>
            <w:sz w:val="24"/>
            <w:szCs w:val="24"/>
          </w:rPr>
          <w:t xml:space="preserve"> pts)</w:t>
        </w:r>
      </w:ins>
    </w:p>
    <w:p w14:paraId="272F57ED" w14:textId="5E4CD57E" w:rsidR="00DF55AC" w:rsidRDefault="00DF55AC">
      <w:pPr>
        <w:rPr>
          <w:rFonts w:cstheme="minorHAnsi"/>
          <w:sz w:val="24"/>
          <w:szCs w:val="24"/>
        </w:rPr>
      </w:pPr>
      <w:r>
        <w:rPr>
          <w:rFonts w:cstheme="minorHAnsi"/>
          <w:sz w:val="24"/>
          <w:szCs w:val="24"/>
        </w:rPr>
        <w:br w:type="page"/>
      </w:r>
    </w:p>
    <w:p w14:paraId="356FD11A" w14:textId="4B08C014" w:rsidR="00DF55AC" w:rsidRPr="00DF55AC" w:rsidRDefault="00DF55AC" w:rsidP="00DF55AC">
      <w:pPr>
        <w:spacing w:after="0" w:line="276" w:lineRule="auto"/>
        <w:rPr>
          <w:rFonts w:cstheme="minorHAnsi"/>
          <w:b/>
          <w:sz w:val="24"/>
          <w:szCs w:val="24"/>
        </w:rPr>
      </w:pPr>
      <w:commentRangeStart w:id="89"/>
      <w:r w:rsidRPr="00DF55AC">
        <w:rPr>
          <w:rFonts w:cstheme="minorHAnsi"/>
          <w:b/>
          <w:sz w:val="24"/>
          <w:szCs w:val="24"/>
        </w:rPr>
        <w:lastRenderedPageBreak/>
        <w:t>Part II: Identifying Thermodynamic Variables</w:t>
      </w:r>
      <w:commentRangeEnd w:id="89"/>
      <w:r w:rsidR="002311E4">
        <w:rPr>
          <w:rStyle w:val="CommentReference"/>
        </w:rPr>
        <w:commentReference w:id="89"/>
      </w:r>
      <w:ins w:id="90" w:author="Michael Patrick Vossen" w:date="2022-10-26T10:10:00Z">
        <w:r w:rsidR="008D1047">
          <w:rPr>
            <w:rFonts w:cstheme="minorHAnsi"/>
            <w:b/>
            <w:sz w:val="24"/>
            <w:szCs w:val="24"/>
          </w:rPr>
          <w:t xml:space="preserve"> (12 pts)</w:t>
        </w:r>
      </w:ins>
    </w:p>
    <w:p w14:paraId="1DB59F66" w14:textId="2F32FE54" w:rsidR="00DF55AC" w:rsidRPr="00DF55AC" w:rsidRDefault="00DF55AC" w:rsidP="00DF55AC">
      <w:pPr>
        <w:spacing w:line="276" w:lineRule="auto"/>
        <w:rPr>
          <w:rFonts w:cstheme="minorHAnsi"/>
          <w:sz w:val="24"/>
          <w:szCs w:val="24"/>
        </w:rPr>
      </w:pPr>
      <w:r w:rsidRPr="00DF55AC">
        <w:rPr>
          <w:rFonts w:cstheme="minorHAnsi"/>
          <w:sz w:val="24"/>
          <w:szCs w:val="24"/>
        </w:rPr>
        <w:t>Use</w:t>
      </w:r>
      <w:r>
        <w:rPr>
          <w:rFonts w:cstheme="minorHAnsi"/>
          <w:sz w:val="24"/>
          <w:szCs w:val="24"/>
        </w:rPr>
        <w:t xml:space="preserve"> the </w:t>
      </w:r>
      <w:r w:rsidRPr="00DF55AC">
        <w:rPr>
          <w:rFonts w:cstheme="minorHAnsi"/>
          <w:iCs/>
          <w:sz w:val="24"/>
          <w:szCs w:val="24"/>
        </w:rPr>
        <w:t>Skew-</w:t>
      </w:r>
      <w:r w:rsidRPr="00DF55AC">
        <w:rPr>
          <w:rFonts w:cstheme="minorHAnsi"/>
          <w:i/>
          <w:sz w:val="24"/>
          <w:szCs w:val="24"/>
        </w:rPr>
        <w:t>T</w:t>
      </w:r>
      <w:r w:rsidRPr="00DF55AC">
        <w:rPr>
          <w:rFonts w:cstheme="minorHAnsi"/>
          <w:iCs/>
          <w:sz w:val="24"/>
          <w:szCs w:val="24"/>
        </w:rPr>
        <w:t>/ln-</w:t>
      </w:r>
      <w:r w:rsidRPr="00DF55AC">
        <w:rPr>
          <w:rFonts w:cstheme="minorHAnsi"/>
          <w:i/>
          <w:sz w:val="24"/>
          <w:szCs w:val="24"/>
        </w:rPr>
        <w:t xml:space="preserve">p </w:t>
      </w:r>
      <w:r w:rsidRPr="00DF55AC">
        <w:rPr>
          <w:rFonts w:cstheme="minorHAnsi"/>
          <w:iCs/>
          <w:sz w:val="24"/>
          <w:szCs w:val="24"/>
        </w:rPr>
        <w:t xml:space="preserve">diagram you created for </w:t>
      </w:r>
      <w:r>
        <w:rPr>
          <w:rFonts w:cstheme="minorHAnsi"/>
          <w:iCs/>
          <w:sz w:val="24"/>
          <w:szCs w:val="24"/>
        </w:rPr>
        <w:t>MPX</w:t>
      </w:r>
      <w:r w:rsidRPr="00DF55AC">
        <w:rPr>
          <w:rFonts w:cstheme="minorHAnsi"/>
          <w:iCs/>
          <w:sz w:val="24"/>
          <w:szCs w:val="24"/>
        </w:rPr>
        <w:t xml:space="preserve"> on </w:t>
      </w:r>
      <w:r>
        <w:rPr>
          <w:rFonts w:cstheme="minorHAnsi"/>
          <w:iCs/>
          <w:sz w:val="24"/>
          <w:szCs w:val="24"/>
        </w:rPr>
        <w:t>April 24</w:t>
      </w:r>
      <w:r w:rsidRPr="00DF55AC">
        <w:rPr>
          <w:rFonts w:cstheme="minorHAnsi"/>
          <w:iCs/>
          <w:sz w:val="24"/>
          <w:szCs w:val="24"/>
          <w:vertAlign w:val="superscript"/>
        </w:rPr>
        <w:t>th</w:t>
      </w:r>
      <w:r w:rsidRPr="00DF55AC">
        <w:rPr>
          <w:rFonts w:cstheme="minorHAnsi"/>
          <w:iCs/>
          <w:sz w:val="24"/>
          <w:szCs w:val="24"/>
        </w:rPr>
        <w:t>, 200</w:t>
      </w:r>
      <w:r>
        <w:rPr>
          <w:rFonts w:cstheme="minorHAnsi"/>
          <w:iCs/>
          <w:sz w:val="24"/>
          <w:szCs w:val="24"/>
        </w:rPr>
        <w:t xml:space="preserve">9 </w:t>
      </w:r>
      <w:r w:rsidRPr="00DF55AC">
        <w:rPr>
          <w:rFonts w:cstheme="minorHAnsi"/>
          <w:iCs/>
          <w:sz w:val="24"/>
          <w:szCs w:val="24"/>
        </w:rPr>
        <w:t>at 1200 UTC</w:t>
      </w:r>
      <w:r w:rsidRPr="00DF55AC">
        <w:rPr>
          <w:rFonts w:cstheme="minorHAnsi"/>
          <w:sz w:val="24"/>
          <w:szCs w:val="24"/>
        </w:rPr>
        <w:t xml:space="preserve"> to complete the following problems</w:t>
      </w:r>
      <w:ins w:id="91" w:author="Clark Evans" w:date="2022-10-25T17:20:00Z">
        <w:r w:rsidR="002311E4">
          <w:rPr>
            <w:rFonts w:cstheme="minorHAnsi"/>
            <w:sz w:val="24"/>
            <w:szCs w:val="24"/>
          </w:rPr>
          <w:t>.</w:t>
        </w:r>
      </w:ins>
      <w:r w:rsidRPr="00DF55AC">
        <w:rPr>
          <w:rFonts w:cstheme="minorHAnsi"/>
          <w:sz w:val="24"/>
          <w:szCs w:val="24"/>
        </w:rPr>
        <w:t xml:space="preserve"> </w:t>
      </w:r>
      <w:del w:id="92" w:author="Clark Evans" w:date="2022-10-25T17:20:00Z">
        <w:r w:rsidRPr="00DF55AC" w:rsidDel="002311E4">
          <w:rPr>
            <w:rFonts w:cstheme="minorHAnsi"/>
            <w:sz w:val="24"/>
            <w:szCs w:val="24"/>
          </w:rPr>
          <w:delText>(s</w:delText>
        </w:r>
      </w:del>
      <w:ins w:id="93" w:author="Clark Evans" w:date="2022-10-25T17:20:00Z">
        <w:r w:rsidR="002311E4">
          <w:rPr>
            <w:rFonts w:cstheme="minorHAnsi"/>
            <w:sz w:val="24"/>
            <w:szCs w:val="24"/>
          </w:rPr>
          <w:t>S</w:t>
        </w:r>
      </w:ins>
      <w:r w:rsidRPr="00DF55AC">
        <w:rPr>
          <w:rFonts w:cstheme="minorHAnsi"/>
          <w:sz w:val="24"/>
          <w:szCs w:val="24"/>
        </w:rPr>
        <w:t xml:space="preserve">how </w:t>
      </w:r>
      <w:ins w:id="94" w:author="Clark Evans" w:date="2022-10-25T17:20:00Z">
        <w:r w:rsidR="002311E4">
          <w:rPr>
            <w:rFonts w:cstheme="minorHAnsi"/>
            <w:sz w:val="24"/>
            <w:szCs w:val="24"/>
          </w:rPr>
          <w:t xml:space="preserve">all </w:t>
        </w:r>
      </w:ins>
      <w:r w:rsidRPr="00DF55AC">
        <w:rPr>
          <w:rFonts w:cstheme="minorHAnsi"/>
          <w:sz w:val="24"/>
          <w:szCs w:val="24"/>
        </w:rPr>
        <w:t xml:space="preserve">work </w:t>
      </w:r>
      <w:ins w:id="95" w:author="Clark Evans" w:date="2022-10-25T17:22:00Z">
        <w:r w:rsidR="002311E4">
          <w:rPr>
            <w:rFonts w:cstheme="minorHAnsi"/>
            <w:sz w:val="24"/>
            <w:szCs w:val="24"/>
          </w:rPr>
          <w:t xml:space="preserve">for questions 6 and 7 </w:t>
        </w:r>
      </w:ins>
      <w:r w:rsidRPr="00DF55AC">
        <w:rPr>
          <w:rFonts w:cstheme="minorHAnsi"/>
          <w:sz w:val="24"/>
          <w:szCs w:val="24"/>
        </w:rPr>
        <w:t xml:space="preserve">on </w:t>
      </w:r>
      <w:ins w:id="96" w:author="Clark Evans" w:date="2022-10-25T17:20:00Z">
        <w:r w:rsidR="002311E4">
          <w:rPr>
            <w:rFonts w:cstheme="minorHAnsi"/>
            <w:sz w:val="24"/>
            <w:szCs w:val="24"/>
          </w:rPr>
          <w:t xml:space="preserve">the </w:t>
        </w:r>
      </w:ins>
      <w:r w:rsidRPr="00DF55AC">
        <w:rPr>
          <w:rFonts w:cstheme="minorHAnsi"/>
          <w:sz w:val="24"/>
          <w:szCs w:val="24"/>
        </w:rPr>
        <w:t>sounding</w:t>
      </w:r>
      <w:ins w:id="97" w:author="Clark Evans" w:date="2022-10-25T17:20:00Z">
        <w:r w:rsidR="002311E4">
          <w:rPr>
            <w:rFonts w:cstheme="minorHAnsi"/>
            <w:sz w:val="24"/>
            <w:szCs w:val="24"/>
          </w:rPr>
          <w:t>.</w:t>
        </w:r>
      </w:ins>
      <w:del w:id="98" w:author="Clark Evans" w:date="2022-10-25T17:20:00Z">
        <w:r w:rsidRPr="00DF55AC" w:rsidDel="002311E4">
          <w:rPr>
            <w:rFonts w:cstheme="minorHAnsi"/>
            <w:sz w:val="24"/>
            <w:szCs w:val="24"/>
          </w:rPr>
          <w:delText>):</w:delText>
        </w:r>
      </w:del>
    </w:p>
    <w:p w14:paraId="5BB0D46F" w14:textId="231C316E" w:rsidR="00DF55AC" w:rsidRPr="00DF55AC" w:rsidRDefault="00DF55AC" w:rsidP="00DF55AC">
      <w:pPr>
        <w:pStyle w:val="ListParagraph"/>
        <w:numPr>
          <w:ilvl w:val="0"/>
          <w:numId w:val="7"/>
        </w:numPr>
        <w:spacing w:line="276" w:lineRule="auto"/>
        <w:rPr>
          <w:rFonts w:eastAsiaTheme="minorEastAsia" w:cstheme="minorHAnsi"/>
          <w:sz w:val="24"/>
          <w:szCs w:val="24"/>
        </w:rPr>
      </w:pPr>
      <w:r w:rsidRPr="00DF55AC">
        <w:rPr>
          <w:rFonts w:cstheme="minorHAnsi"/>
          <w:sz w:val="24"/>
          <w:szCs w:val="24"/>
        </w:rPr>
        <w:t>Find the wet-bulb temperature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w</m:t>
            </m:r>
          </m:sub>
        </m:sSub>
        <m:r>
          <w:rPr>
            <w:rFonts w:ascii="Cambria Math" w:hAnsi="Cambria Math" w:cstheme="minorHAnsi"/>
            <w:sz w:val="24"/>
            <w:szCs w:val="24"/>
          </w:rPr>
          <m:t>)</m:t>
        </m:r>
      </m:oMath>
      <w:r w:rsidRPr="00DF55AC">
        <w:rPr>
          <w:rFonts w:eastAsiaTheme="minorEastAsia" w:cstheme="minorHAnsi"/>
          <w:sz w:val="24"/>
          <w:szCs w:val="24"/>
        </w:rPr>
        <w:t xml:space="preserve"> for air parcels originating at 800 hPa, 700 hPa, and 600 hPa. </w:t>
      </w:r>
      <w:ins w:id="99" w:author="Michael Patrick Vossen" w:date="2022-10-26T09:59:00Z">
        <w:r w:rsidR="00454D0C">
          <w:rPr>
            <w:rFonts w:eastAsiaTheme="minorEastAsia" w:cstheme="minorHAnsi"/>
            <w:sz w:val="24"/>
            <w:szCs w:val="24"/>
          </w:rPr>
          <w:t>(</w:t>
        </w:r>
      </w:ins>
      <w:ins w:id="100" w:author="Michael Patrick Vossen" w:date="2022-10-26T10:02:00Z">
        <w:r w:rsidR="00454D0C">
          <w:rPr>
            <w:rFonts w:eastAsiaTheme="minorEastAsia" w:cstheme="minorHAnsi"/>
            <w:sz w:val="24"/>
            <w:szCs w:val="24"/>
          </w:rPr>
          <w:t>6</w:t>
        </w:r>
      </w:ins>
      <w:ins w:id="101" w:author="Michael Patrick Vossen" w:date="2022-10-26T09:59:00Z">
        <w:r w:rsidR="00454D0C">
          <w:rPr>
            <w:rFonts w:eastAsiaTheme="minorEastAsia" w:cstheme="minorHAnsi"/>
            <w:sz w:val="24"/>
            <w:szCs w:val="24"/>
          </w:rPr>
          <w:t xml:space="preserve"> pts)</w:t>
        </w:r>
      </w:ins>
    </w:p>
    <w:p w14:paraId="29D291FF" w14:textId="77777777" w:rsidR="00DF55AC" w:rsidRPr="00DF55AC" w:rsidRDefault="00DF55AC" w:rsidP="00DF55AC">
      <w:pPr>
        <w:spacing w:line="276" w:lineRule="auto"/>
        <w:rPr>
          <w:rFonts w:eastAsiaTheme="minorEastAsia" w:cstheme="minorHAnsi"/>
          <w:sz w:val="24"/>
          <w:szCs w:val="24"/>
        </w:rPr>
      </w:pPr>
    </w:p>
    <w:p w14:paraId="0E37BE27" w14:textId="1C669335" w:rsidR="00DF55AC" w:rsidRDefault="00DF55AC" w:rsidP="00DF55AC">
      <w:pPr>
        <w:pStyle w:val="ListParagraph"/>
        <w:numPr>
          <w:ilvl w:val="0"/>
          <w:numId w:val="7"/>
        </w:numPr>
        <w:spacing w:line="276" w:lineRule="auto"/>
        <w:rPr>
          <w:rFonts w:eastAsiaTheme="minorEastAsia" w:cstheme="minorHAnsi"/>
          <w:sz w:val="24"/>
          <w:szCs w:val="24"/>
        </w:rPr>
      </w:pPr>
      <w:r>
        <w:rPr>
          <w:rFonts w:eastAsiaTheme="minorEastAsia" w:cstheme="minorHAnsi"/>
          <w:sz w:val="24"/>
          <w:szCs w:val="24"/>
        </w:rPr>
        <w:t>Find</w:t>
      </w:r>
      <w:r w:rsidRPr="00DF55AC">
        <w:rPr>
          <w:rFonts w:eastAsiaTheme="minorEastAsia" w:cstheme="minorHAnsi"/>
          <w:sz w:val="24"/>
          <w:szCs w:val="24"/>
        </w:rPr>
        <w:t xml:space="preserve"> the equivalent potential temperature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e</m:t>
            </m:r>
          </m:sub>
        </m:sSub>
        <m:r>
          <w:rPr>
            <w:rFonts w:ascii="Cambria Math" w:eastAsiaTheme="minorEastAsia" w:hAnsi="Cambria Math" w:cstheme="minorHAnsi"/>
            <w:sz w:val="24"/>
            <w:szCs w:val="24"/>
          </w:rPr>
          <m:t>)</m:t>
        </m:r>
      </m:oMath>
      <w:r w:rsidRPr="00DF55AC">
        <w:rPr>
          <w:rFonts w:eastAsiaTheme="minorEastAsia" w:cstheme="minorHAnsi"/>
          <w:sz w:val="24"/>
          <w:szCs w:val="24"/>
        </w:rPr>
        <w:t xml:space="preserve"> for an air parcel originating at 550 hPa</w:t>
      </w:r>
      <w:ins w:id="102" w:author="Michael Patrick Vossen" w:date="2022-10-26T09:59:00Z">
        <w:r w:rsidR="00454D0C">
          <w:rPr>
            <w:rFonts w:eastAsiaTheme="minorEastAsia" w:cstheme="minorHAnsi"/>
            <w:sz w:val="24"/>
            <w:szCs w:val="24"/>
          </w:rPr>
          <w:t xml:space="preserve"> (3 pts)</w:t>
        </w:r>
      </w:ins>
      <w:r w:rsidRPr="00DF55AC">
        <w:rPr>
          <w:rFonts w:eastAsiaTheme="minorEastAsia" w:cstheme="minorHAnsi"/>
          <w:sz w:val="24"/>
          <w:szCs w:val="24"/>
        </w:rPr>
        <w:t xml:space="preserve">. </w:t>
      </w:r>
    </w:p>
    <w:p w14:paraId="339F3A30" w14:textId="77777777" w:rsidR="00E31D1B" w:rsidRPr="00E31D1B" w:rsidRDefault="00E31D1B" w:rsidP="00E31D1B">
      <w:pPr>
        <w:spacing w:line="276" w:lineRule="auto"/>
        <w:rPr>
          <w:rFonts w:eastAsiaTheme="minorEastAsia" w:cstheme="minorHAnsi"/>
          <w:sz w:val="24"/>
          <w:szCs w:val="24"/>
        </w:rPr>
      </w:pPr>
    </w:p>
    <w:p w14:paraId="4D60984D" w14:textId="77777777" w:rsidR="00DF55AC" w:rsidRPr="00DF55AC" w:rsidRDefault="00DF55AC" w:rsidP="00DF55AC">
      <w:pPr>
        <w:pStyle w:val="ListParagraph"/>
        <w:rPr>
          <w:rFonts w:eastAsiaTheme="minorEastAsia" w:cstheme="minorHAnsi"/>
          <w:sz w:val="24"/>
          <w:szCs w:val="24"/>
        </w:rPr>
      </w:pPr>
    </w:p>
    <w:p w14:paraId="163A15BC" w14:textId="3A2E5FE3" w:rsidR="00DF55AC" w:rsidRPr="00DF55AC" w:rsidRDefault="00DF55AC" w:rsidP="00DF55AC">
      <w:pPr>
        <w:pStyle w:val="ListParagraph"/>
        <w:numPr>
          <w:ilvl w:val="0"/>
          <w:numId w:val="7"/>
        </w:numPr>
        <w:spacing w:line="276" w:lineRule="auto"/>
        <w:rPr>
          <w:rFonts w:eastAsiaTheme="minorEastAsia" w:cstheme="minorHAnsi"/>
          <w:sz w:val="24"/>
          <w:szCs w:val="24"/>
        </w:rPr>
      </w:pPr>
      <w:r>
        <w:rPr>
          <w:rFonts w:eastAsiaTheme="minorEastAsia" w:cstheme="minorHAnsi"/>
          <w:sz w:val="24"/>
          <w:szCs w:val="24"/>
        </w:rPr>
        <w:t xml:space="preserve">The precipitable water value for this sounding is 0.86 inches.  </w:t>
      </w:r>
      <w:r w:rsidRPr="00DF55AC">
        <w:rPr>
          <w:rFonts w:eastAsiaTheme="minorEastAsia" w:cstheme="minorHAnsi"/>
          <w:sz w:val="24"/>
          <w:szCs w:val="24"/>
        </w:rPr>
        <w:t xml:space="preserve">Identify the PW percentile for this time of the year in which this observation falls at MPX using the SPC sounding climatology page: </w:t>
      </w:r>
      <w:hyperlink r:id="rId9" w:history="1">
        <w:r w:rsidRPr="00DF55AC">
          <w:rPr>
            <w:rStyle w:val="Hyperlink"/>
            <w:rFonts w:eastAsiaTheme="minorEastAsia" w:cstheme="minorHAnsi"/>
            <w:sz w:val="24"/>
            <w:szCs w:val="24"/>
          </w:rPr>
          <w:t>https://www.spc.noaa.gov/exper/soundingclimo/</w:t>
        </w:r>
      </w:hyperlink>
      <w:r w:rsidR="00E31D1B">
        <w:rPr>
          <w:rFonts w:eastAsiaTheme="minorEastAsia" w:cstheme="minorHAnsi"/>
          <w:sz w:val="24"/>
          <w:szCs w:val="24"/>
        </w:rPr>
        <w:t>.</w:t>
      </w:r>
      <w:ins w:id="103" w:author="Michael Patrick Vossen" w:date="2022-10-26T09:59:00Z">
        <w:r w:rsidR="00454D0C">
          <w:rPr>
            <w:rFonts w:eastAsiaTheme="minorEastAsia" w:cstheme="minorHAnsi"/>
            <w:sz w:val="24"/>
            <w:szCs w:val="24"/>
          </w:rPr>
          <w:t xml:space="preserve"> (</w:t>
        </w:r>
      </w:ins>
      <w:ins w:id="104" w:author="Michael Patrick Vossen" w:date="2022-10-26T10:03:00Z">
        <w:r w:rsidR="00454D0C">
          <w:rPr>
            <w:rFonts w:eastAsiaTheme="minorEastAsia" w:cstheme="minorHAnsi"/>
            <w:sz w:val="24"/>
            <w:szCs w:val="24"/>
          </w:rPr>
          <w:t>3</w:t>
        </w:r>
      </w:ins>
      <w:ins w:id="105" w:author="Michael Patrick Vossen" w:date="2022-10-26T09:59:00Z">
        <w:r w:rsidR="00454D0C">
          <w:rPr>
            <w:rFonts w:eastAsiaTheme="minorEastAsia" w:cstheme="minorHAnsi"/>
            <w:sz w:val="24"/>
            <w:szCs w:val="24"/>
          </w:rPr>
          <w:t xml:space="preserve"> pts)</w:t>
        </w:r>
      </w:ins>
    </w:p>
    <w:p w14:paraId="44A73E08" w14:textId="7E7F0D72" w:rsidR="00DF55AC" w:rsidRDefault="00DF55AC" w:rsidP="00E31D1B">
      <w:pPr>
        <w:spacing w:line="276" w:lineRule="auto"/>
        <w:rPr>
          <w:rFonts w:cstheme="minorHAnsi"/>
          <w:sz w:val="24"/>
          <w:szCs w:val="24"/>
        </w:rPr>
      </w:pPr>
    </w:p>
    <w:p w14:paraId="6B33C613" w14:textId="3C42BAD1" w:rsidR="00E31D1B" w:rsidRDefault="00E31D1B">
      <w:pPr>
        <w:rPr>
          <w:rFonts w:cstheme="minorHAnsi"/>
          <w:sz w:val="24"/>
          <w:szCs w:val="24"/>
        </w:rPr>
      </w:pPr>
      <w:r>
        <w:rPr>
          <w:rFonts w:cstheme="minorHAnsi"/>
          <w:sz w:val="24"/>
          <w:szCs w:val="24"/>
        </w:rPr>
        <w:br w:type="page"/>
      </w:r>
    </w:p>
    <w:p w14:paraId="15A30077" w14:textId="33187EC5" w:rsidR="00E31D1B" w:rsidRDefault="00E31D1B" w:rsidP="00E31D1B">
      <w:pPr>
        <w:spacing w:after="0" w:line="276" w:lineRule="auto"/>
        <w:rPr>
          <w:rFonts w:cstheme="minorHAnsi"/>
          <w:b/>
          <w:sz w:val="24"/>
          <w:szCs w:val="24"/>
        </w:rPr>
      </w:pPr>
      <w:r w:rsidRPr="00E31D1B">
        <w:rPr>
          <w:rFonts w:cstheme="minorHAnsi"/>
          <w:b/>
          <w:sz w:val="24"/>
          <w:szCs w:val="24"/>
        </w:rPr>
        <w:lastRenderedPageBreak/>
        <w:t>Part III:  Stability</w:t>
      </w:r>
      <w:ins w:id="106" w:author="Michael Patrick Vossen" w:date="2022-10-26T10:10:00Z">
        <w:r w:rsidR="008D1047">
          <w:rPr>
            <w:rFonts w:cstheme="minorHAnsi"/>
            <w:b/>
            <w:sz w:val="24"/>
            <w:szCs w:val="24"/>
          </w:rPr>
          <w:t xml:space="preserve"> (25 pts)</w:t>
        </w:r>
      </w:ins>
    </w:p>
    <w:p w14:paraId="394E91CE" w14:textId="6A7384FA" w:rsidR="00E31D1B" w:rsidRDefault="00E31D1B" w:rsidP="00E31D1B">
      <w:pPr>
        <w:spacing w:after="0" w:line="276" w:lineRule="auto"/>
        <w:rPr>
          <w:rFonts w:cstheme="minorHAnsi"/>
          <w:iCs/>
          <w:sz w:val="24"/>
          <w:szCs w:val="24"/>
        </w:rPr>
      </w:pPr>
      <w:del w:id="107" w:author="Clark Evans" w:date="2022-10-25T17:23:00Z">
        <w:r w:rsidDel="002311E4">
          <w:rPr>
            <w:rFonts w:cstheme="minorHAnsi"/>
            <w:bCs/>
            <w:sz w:val="24"/>
            <w:szCs w:val="24"/>
          </w:rPr>
          <w:delText xml:space="preserve">For the following questions </w:delText>
        </w:r>
      </w:del>
      <w:ins w:id="108" w:author="Clark Evans" w:date="2022-10-25T17:23:00Z">
        <w:r w:rsidR="002311E4">
          <w:rPr>
            <w:rFonts w:cstheme="minorHAnsi"/>
            <w:bCs/>
            <w:sz w:val="24"/>
            <w:szCs w:val="24"/>
          </w:rPr>
          <w:t xml:space="preserve">Use the parcel method to answer each of the questions below. </w:t>
        </w:r>
      </w:ins>
      <w:ins w:id="109" w:author="Clark Evans" w:date="2022-10-25T17:22:00Z">
        <w:r w:rsidR="002311E4">
          <w:rPr>
            <w:rFonts w:cstheme="minorHAnsi"/>
            <w:bCs/>
            <w:sz w:val="24"/>
            <w:szCs w:val="24"/>
          </w:rPr>
          <w:t>S</w:t>
        </w:r>
      </w:ins>
      <w:del w:id="110" w:author="Clark Evans" w:date="2022-10-25T17:22:00Z">
        <w:r w:rsidDel="002311E4">
          <w:rPr>
            <w:rFonts w:cstheme="minorHAnsi"/>
            <w:bCs/>
            <w:sz w:val="24"/>
            <w:szCs w:val="24"/>
          </w:rPr>
          <w:delText>s</w:delText>
        </w:r>
      </w:del>
      <w:r>
        <w:rPr>
          <w:rFonts w:cstheme="minorHAnsi"/>
          <w:bCs/>
          <w:sz w:val="24"/>
          <w:szCs w:val="24"/>
        </w:rPr>
        <w:t xml:space="preserve">how your work on your </w:t>
      </w:r>
      <w:r w:rsidRPr="00DF55AC">
        <w:rPr>
          <w:rFonts w:cstheme="minorHAnsi"/>
          <w:iCs/>
          <w:sz w:val="24"/>
          <w:szCs w:val="24"/>
        </w:rPr>
        <w:t>Skew-</w:t>
      </w:r>
      <w:r w:rsidRPr="00DF55AC">
        <w:rPr>
          <w:rFonts w:cstheme="minorHAnsi"/>
          <w:i/>
          <w:sz w:val="24"/>
          <w:szCs w:val="24"/>
        </w:rPr>
        <w:t>T</w:t>
      </w:r>
      <w:r w:rsidRPr="00DF55AC">
        <w:rPr>
          <w:rFonts w:cstheme="minorHAnsi"/>
          <w:iCs/>
          <w:sz w:val="24"/>
          <w:szCs w:val="24"/>
        </w:rPr>
        <w:t>/ln-</w:t>
      </w:r>
      <w:r w:rsidRPr="00DF55AC">
        <w:rPr>
          <w:rFonts w:cstheme="minorHAnsi"/>
          <w:i/>
          <w:sz w:val="24"/>
          <w:szCs w:val="24"/>
        </w:rPr>
        <w:t xml:space="preserve">p </w:t>
      </w:r>
      <w:r w:rsidRPr="00DF55AC">
        <w:rPr>
          <w:rFonts w:cstheme="minorHAnsi"/>
          <w:iCs/>
          <w:sz w:val="24"/>
          <w:szCs w:val="24"/>
        </w:rPr>
        <w:t>diagram</w:t>
      </w:r>
      <w:ins w:id="111" w:author="Clark Evans" w:date="2022-10-25T17:22:00Z">
        <w:r w:rsidR="002311E4">
          <w:rPr>
            <w:rFonts w:cstheme="minorHAnsi"/>
            <w:iCs/>
            <w:sz w:val="24"/>
            <w:szCs w:val="24"/>
          </w:rPr>
          <w:t>s</w:t>
        </w:r>
      </w:ins>
      <w:ins w:id="112" w:author="Clark Evans" w:date="2022-10-25T17:15:00Z">
        <w:r w:rsidR="009B710C">
          <w:rPr>
            <w:rFonts w:cstheme="minorHAnsi"/>
            <w:iCs/>
            <w:sz w:val="24"/>
            <w:szCs w:val="24"/>
          </w:rPr>
          <w:t>.</w:t>
        </w:r>
      </w:ins>
    </w:p>
    <w:p w14:paraId="14A005C2" w14:textId="77777777" w:rsidR="00E31D1B" w:rsidRPr="00E31D1B" w:rsidRDefault="00E31D1B" w:rsidP="00E31D1B">
      <w:pPr>
        <w:spacing w:after="0" w:line="276" w:lineRule="auto"/>
        <w:rPr>
          <w:rFonts w:cstheme="minorHAnsi"/>
          <w:bCs/>
          <w:sz w:val="24"/>
          <w:szCs w:val="24"/>
        </w:rPr>
      </w:pPr>
    </w:p>
    <w:p w14:paraId="2F003304" w14:textId="729106C7" w:rsidR="00E44B02" w:rsidRPr="00E44B02" w:rsidRDefault="00E44B02" w:rsidP="00E44B02">
      <w:pPr>
        <w:pStyle w:val="ListParagraph"/>
        <w:numPr>
          <w:ilvl w:val="0"/>
          <w:numId w:val="7"/>
        </w:numPr>
        <w:spacing w:line="276" w:lineRule="auto"/>
        <w:rPr>
          <w:rFonts w:cstheme="minorHAnsi"/>
          <w:sz w:val="24"/>
          <w:szCs w:val="24"/>
        </w:rPr>
      </w:pPr>
      <w:r w:rsidRPr="00DF55AC">
        <w:rPr>
          <w:rFonts w:cstheme="minorHAnsi"/>
          <w:sz w:val="24"/>
          <w:szCs w:val="24"/>
        </w:rPr>
        <w:t xml:space="preserve">Using the </w:t>
      </w:r>
      <w:r w:rsidRPr="00DF55AC">
        <w:rPr>
          <w:rFonts w:cstheme="minorHAnsi"/>
          <w:iCs/>
          <w:sz w:val="24"/>
          <w:szCs w:val="24"/>
        </w:rPr>
        <w:t>Skew-</w:t>
      </w:r>
      <w:r w:rsidRPr="00DF55AC">
        <w:rPr>
          <w:rFonts w:cstheme="minorHAnsi"/>
          <w:i/>
          <w:sz w:val="24"/>
          <w:szCs w:val="24"/>
        </w:rPr>
        <w:t>T</w:t>
      </w:r>
      <w:r w:rsidRPr="00DF55AC">
        <w:rPr>
          <w:rFonts w:cstheme="minorHAnsi"/>
          <w:iCs/>
          <w:sz w:val="24"/>
          <w:szCs w:val="24"/>
        </w:rPr>
        <w:t>/ln-</w:t>
      </w:r>
      <w:r w:rsidRPr="00DF55AC">
        <w:rPr>
          <w:rFonts w:cstheme="minorHAnsi"/>
          <w:i/>
          <w:sz w:val="24"/>
          <w:szCs w:val="24"/>
        </w:rPr>
        <w:t xml:space="preserve">p </w:t>
      </w:r>
      <w:r w:rsidRPr="00DF55AC">
        <w:rPr>
          <w:rFonts w:cstheme="minorHAnsi"/>
          <w:iCs/>
          <w:sz w:val="24"/>
          <w:szCs w:val="24"/>
        </w:rPr>
        <w:t xml:space="preserve">diagram you created for </w:t>
      </w:r>
      <w:r>
        <w:rPr>
          <w:rFonts w:cstheme="minorHAnsi"/>
          <w:iCs/>
          <w:sz w:val="24"/>
          <w:szCs w:val="24"/>
        </w:rPr>
        <w:t>OUN</w:t>
      </w:r>
      <w:r w:rsidRPr="00DF55AC">
        <w:rPr>
          <w:rFonts w:cstheme="minorHAnsi"/>
          <w:iCs/>
          <w:sz w:val="24"/>
          <w:szCs w:val="24"/>
        </w:rPr>
        <w:t xml:space="preserve"> on</w:t>
      </w:r>
      <w:r>
        <w:rPr>
          <w:rFonts w:cstheme="minorHAnsi"/>
          <w:iCs/>
          <w:sz w:val="24"/>
          <w:szCs w:val="24"/>
        </w:rPr>
        <w:t xml:space="preserve"> May 5</w:t>
      </w:r>
      <w:r w:rsidRPr="00DF55AC">
        <w:rPr>
          <w:rFonts w:cstheme="minorHAnsi"/>
          <w:iCs/>
          <w:sz w:val="24"/>
          <w:szCs w:val="24"/>
          <w:vertAlign w:val="superscript"/>
        </w:rPr>
        <w:t>th</w:t>
      </w:r>
      <w:r w:rsidRPr="00DF55AC">
        <w:rPr>
          <w:rFonts w:cstheme="minorHAnsi"/>
          <w:iCs/>
          <w:sz w:val="24"/>
          <w:szCs w:val="24"/>
        </w:rPr>
        <w:t>, 200</w:t>
      </w:r>
      <w:r>
        <w:rPr>
          <w:rFonts w:cstheme="minorHAnsi"/>
          <w:iCs/>
          <w:sz w:val="24"/>
          <w:szCs w:val="24"/>
        </w:rPr>
        <w:t>7</w:t>
      </w:r>
      <w:r w:rsidRPr="00DF55AC">
        <w:rPr>
          <w:rFonts w:cstheme="minorHAnsi"/>
          <w:iCs/>
          <w:sz w:val="24"/>
          <w:szCs w:val="24"/>
        </w:rPr>
        <w:t xml:space="preserve"> at </w:t>
      </w:r>
      <w:ins w:id="113" w:author="Michael Patrick Vossen" w:date="2022-12-14T15:36:00Z">
        <w:r w:rsidR="00751ED6">
          <w:rPr>
            <w:rFonts w:cstheme="minorHAnsi"/>
            <w:iCs/>
            <w:sz w:val="24"/>
            <w:szCs w:val="24"/>
          </w:rPr>
          <w:t>00</w:t>
        </w:r>
      </w:ins>
      <w:del w:id="114" w:author="Michael Patrick Vossen" w:date="2022-12-14T15:36:00Z">
        <w:r w:rsidRPr="00DF55AC" w:rsidDel="00751ED6">
          <w:rPr>
            <w:rFonts w:cstheme="minorHAnsi"/>
            <w:iCs/>
            <w:sz w:val="24"/>
            <w:szCs w:val="24"/>
          </w:rPr>
          <w:delText>12</w:delText>
        </w:r>
      </w:del>
      <w:r w:rsidRPr="00DF55AC">
        <w:rPr>
          <w:rFonts w:cstheme="minorHAnsi"/>
          <w:iCs/>
          <w:sz w:val="24"/>
          <w:szCs w:val="24"/>
        </w:rPr>
        <w:t xml:space="preserve">00 UTC, </w:t>
      </w:r>
      <w:del w:id="115" w:author="Clark Evans" w:date="2022-10-25T17:23:00Z">
        <w:r w:rsidR="00E31D1B" w:rsidRPr="00E31D1B" w:rsidDel="002311E4">
          <w:rPr>
            <w:rFonts w:cstheme="minorHAnsi"/>
            <w:sz w:val="24"/>
            <w:szCs w:val="24"/>
          </w:rPr>
          <w:delText xml:space="preserve">and the parcel method, </w:delText>
        </w:r>
      </w:del>
      <w:r w:rsidR="00E31D1B" w:rsidRPr="00E31D1B">
        <w:rPr>
          <w:rFonts w:cstheme="minorHAnsi"/>
          <w:sz w:val="24"/>
          <w:szCs w:val="24"/>
        </w:rPr>
        <w:t>find and record (on the sounding</w:t>
      </w:r>
      <w:ins w:id="116" w:author="Clark Evans" w:date="2022-10-25T17:21:00Z">
        <w:r w:rsidR="002311E4">
          <w:rPr>
            <w:rFonts w:cstheme="minorHAnsi"/>
            <w:sz w:val="24"/>
            <w:szCs w:val="24"/>
          </w:rPr>
          <w:t xml:space="preserve">; </w:t>
        </w:r>
        <w:del w:id="117" w:author="Michael Patrick Vossen" w:date="2022-10-26T09:59:00Z">
          <w:r w:rsidR="002311E4" w:rsidDel="00454D0C">
            <w:rPr>
              <w:rFonts w:cstheme="minorHAnsi"/>
              <w:sz w:val="24"/>
              <w:szCs w:val="24"/>
            </w:rPr>
            <w:delText xml:space="preserve">10 points total, </w:delText>
          </w:r>
        </w:del>
        <w:r w:rsidR="002311E4">
          <w:rPr>
            <w:rFonts w:cstheme="minorHAnsi"/>
            <w:sz w:val="24"/>
            <w:szCs w:val="24"/>
          </w:rPr>
          <w:t>2.5 points each</w:t>
        </w:r>
      </w:ins>
      <w:r w:rsidR="00E31D1B" w:rsidRPr="00E31D1B">
        <w:rPr>
          <w:rFonts w:cstheme="minorHAnsi"/>
          <w:sz w:val="24"/>
          <w:szCs w:val="24"/>
        </w:rPr>
        <w:t>):</w:t>
      </w:r>
    </w:p>
    <w:p w14:paraId="79DC680C" w14:textId="1010D64A" w:rsidR="00E31D1B" w:rsidRPr="00E31D1B" w:rsidRDefault="002311E4" w:rsidP="00E31D1B">
      <w:pPr>
        <w:pStyle w:val="ListParagraph"/>
        <w:numPr>
          <w:ilvl w:val="0"/>
          <w:numId w:val="8"/>
        </w:numPr>
        <w:spacing w:after="200" w:line="276" w:lineRule="auto"/>
        <w:rPr>
          <w:rFonts w:cstheme="minorHAnsi"/>
          <w:sz w:val="24"/>
          <w:szCs w:val="24"/>
        </w:rPr>
      </w:pPr>
      <w:ins w:id="118" w:author="Clark Evans" w:date="2022-10-25T17:23:00Z">
        <w:r>
          <w:rPr>
            <w:rFonts w:cstheme="minorHAnsi"/>
            <w:sz w:val="24"/>
            <w:szCs w:val="24"/>
          </w:rPr>
          <w:t xml:space="preserve">The </w:t>
        </w:r>
      </w:ins>
      <w:r w:rsidR="00E31D1B" w:rsidRPr="00E31D1B">
        <w:rPr>
          <w:rFonts w:cstheme="minorHAnsi"/>
          <w:sz w:val="24"/>
          <w:szCs w:val="24"/>
        </w:rPr>
        <w:t>Lifted Condensation Level (LCL)</w:t>
      </w:r>
    </w:p>
    <w:p w14:paraId="17909670" w14:textId="3D246839" w:rsidR="00E31D1B" w:rsidRPr="00E31D1B" w:rsidRDefault="002311E4" w:rsidP="00E31D1B">
      <w:pPr>
        <w:pStyle w:val="ListParagraph"/>
        <w:numPr>
          <w:ilvl w:val="0"/>
          <w:numId w:val="8"/>
        </w:numPr>
        <w:spacing w:after="200" w:line="276" w:lineRule="auto"/>
        <w:rPr>
          <w:rFonts w:cstheme="minorHAnsi"/>
          <w:sz w:val="24"/>
          <w:szCs w:val="24"/>
        </w:rPr>
      </w:pPr>
      <w:ins w:id="119" w:author="Clark Evans" w:date="2022-10-25T17:23:00Z">
        <w:r>
          <w:rPr>
            <w:rFonts w:cstheme="minorHAnsi"/>
            <w:sz w:val="24"/>
            <w:szCs w:val="24"/>
          </w:rPr>
          <w:t xml:space="preserve">The </w:t>
        </w:r>
      </w:ins>
      <w:r w:rsidR="00E31D1B" w:rsidRPr="00E31D1B">
        <w:rPr>
          <w:rFonts w:cstheme="minorHAnsi"/>
          <w:sz w:val="24"/>
          <w:szCs w:val="24"/>
        </w:rPr>
        <w:t>Level of Free Convection (LFC)</w:t>
      </w:r>
    </w:p>
    <w:p w14:paraId="20E806C1" w14:textId="24CB2293" w:rsidR="00E31D1B" w:rsidRPr="00E31D1B" w:rsidRDefault="002311E4" w:rsidP="00E31D1B">
      <w:pPr>
        <w:pStyle w:val="ListParagraph"/>
        <w:numPr>
          <w:ilvl w:val="0"/>
          <w:numId w:val="8"/>
        </w:numPr>
        <w:spacing w:after="200" w:line="276" w:lineRule="auto"/>
        <w:rPr>
          <w:rFonts w:cstheme="minorHAnsi"/>
          <w:sz w:val="24"/>
          <w:szCs w:val="24"/>
        </w:rPr>
      </w:pPr>
      <w:ins w:id="120" w:author="Clark Evans" w:date="2022-10-25T17:23:00Z">
        <w:r>
          <w:rPr>
            <w:rFonts w:cstheme="minorHAnsi"/>
            <w:sz w:val="24"/>
            <w:szCs w:val="24"/>
          </w:rPr>
          <w:t xml:space="preserve">The </w:t>
        </w:r>
      </w:ins>
      <w:r w:rsidR="00E31D1B" w:rsidRPr="00E31D1B">
        <w:rPr>
          <w:rFonts w:cstheme="minorHAnsi"/>
          <w:sz w:val="24"/>
          <w:szCs w:val="24"/>
        </w:rPr>
        <w:t>Equilibrium Level</w:t>
      </w:r>
      <w:ins w:id="121" w:author="Clark Evans" w:date="2022-10-25T17:24:00Z">
        <w:r>
          <w:rPr>
            <w:rFonts w:cstheme="minorHAnsi"/>
            <w:sz w:val="24"/>
            <w:szCs w:val="24"/>
          </w:rPr>
          <w:t>(s)</w:t>
        </w:r>
      </w:ins>
      <w:r w:rsidR="00E31D1B" w:rsidRPr="00E31D1B">
        <w:rPr>
          <w:rFonts w:cstheme="minorHAnsi"/>
          <w:sz w:val="24"/>
          <w:szCs w:val="24"/>
        </w:rPr>
        <w:t xml:space="preserve"> (EL). </w:t>
      </w:r>
    </w:p>
    <w:p w14:paraId="0057D935" w14:textId="0B1CE445" w:rsidR="00E31D1B" w:rsidRDefault="00E31D1B" w:rsidP="00E31D1B">
      <w:pPr>
        <w:pStyle w:val="ListParagraph"/>
        <w:numPr>
          <w:ilvl w:val="0"/>
          <w:numId w:val="8"/>
        </w:numPr>
        <w:spacing w:after="200" w:line="276" w:lineRule="auto"/>
        <w:rPr>
          <w:ins w:id="122" w:author="Michael Patrick Vossen" w:date="2022-10-26T10:10:00Z"/>
          <w:rFonts w:cstheme="minorHAnsi"/>
          <w:sz w:val="24"/>
          <w:szCs w:val="24"/>
        </w:rPr>
      </w:pPr>
      <w:r w:rsidRPr="00E31D1B">
        <w:rPr>
          <w:rFonts w:cstheme="minorHAnsi"/>
          <w:sz w:val="24"/>
          <w:szCs w:val="24"/>
        </w:rPr>
        <w:t>Shade any CAPE and hatch any CIN.</w:t>
      </w:r>
      <w:del w:id="123" w:author="Clark Evans" w:date="2022-10-25T17:21:00Z">
        <w:r w:rsidRPr="00E31D1B" w:rsidDel="002311E4">
          <w:rPr>
            <w:rFonts w:cstheme="minorHAnsi"/>
            <w:sz w:val="24"/>
            <w:szCs w:val="24"/>
          </w:rPr>
          <w:delText xml:space="preserve"> (10 points)</w:delText>
        </w:r>
      </w:del>
    </w:p>
    <w:p w14:paraId="6E6DF146" w14:textId="393E8A23" w:rsidR="008D1047" w:rsidRPr="008D1047" w:rsidRDefault="008D1047">
      <w:pPr>
        <w:pStyle w:val="ListParagraph"/>
        <w:numPr>
          <w:ilvl w:val="0"/>
          <w:numId w:val="8"/>
        </w:numPr>
        <w:spacing w:line="276" w:lineRule="auto"/>
        <w:rPr>
          <w:ins w:id="124" w:author="Michael Patrick Vossen" w:date="2022-10-26T10:07:00Z"/>
          <w:rFonts w:cstheme="minorHAnsi"/>
          <w:sz w:val="24"/>
          <w:szCs w:val="24"/>
          <w:rPrChange w:id="125" w:author="Michael Patrick Vossen" w:date="2022-10-26T10:10:00Z">
            <w:rPr>
              <w:ins w:id="126" w:author="Michael Patrick Vossen" w:date="2022-10-26T10:07:00Z"/>
            </w:rPr>
          </w:rPrChange>
        </w:rPr>
        <w:pPrChange w:id="127" w:author="Michael Patrick Vossen" w:date="2022-10-26T10:10:00Z">
          <w:pPr>
            <w:pStyle w:val="ListParagraph"/>
            <w:numPr>
              <w:numId w:val="8"/>
            </w:numPr>
            <w:spacing w:after="200" w:line="276" w:lineRule="auto"/>
            <w:ind w:left="1080" w:hanging="360"/>
          </w:pPr>
        </w:pPrChange>
      </w:pPr>
      <w:ins w:id="128" w:author="Michael Patrick Vossen" w:date="2022-10-26T10:10:00Z">
        <w:r>
          <w:rPr>
            <w:rFonts w:cstheme="minorHAnsi"/>
            <w:sz w:val="24"/>
            <w:szCs w:val="24"/>
          </w:rPr>
          <w:t>T</w:t>
        </w:r>
        <w:r w:rsidRPr="00085483">
          <w:rPr>
            <w:rFonts w:cstheme="minorHAnsi"/>
            <w:sz w:val="24"/>
            <w:szCs w:val="24"/>
          </w:rPr>
          <w:t>he convective temperature (</w:t>
        </w:r>
      </w:ins>
      <m:oMath>
        <m:sSub>
          <m:sSubPr>
            <m:ctrlPr>
              <w:ins w:id="129" w:author="Michael Patrick Vossen" w:date="2022-10-26T10:10:00Z">
                <w:rPr>
                  <w:rFonts w:ascii="Cambria Math" w:hAnsi="Cambria Math" w:cstheme="minorHAnsi"/>
                  <w:i/>
                  <w:sz w:val="24"/>
                  <w:szCs w:val="24"/>
                </w:rPr>
              </w:ins>
            </m:ctrlPr>
          </m:sSubPr>
          <m:e>
            <m:r>
              <w:ins w:id="130" w:author="Michael Patrick Vossen" w:date="2022-10-26T10:10:00Z">
                <w:rPr>
                  <w:rFonts w:ascii="Cambria Math" w:hAnsi="Cambria Math" w:cstheme="minorHAnsi"/>
                  <w:sz w:val="24"/>
                  <w:szCs w:val="24"/>
                </w:rPr>
                <m:t>T</m:t>
              </w:ins>
            </m:r>
          </m:e>
          <m:sub>
            <m:r>
              <w:ins w:id="131" w:author="Michael Patrick Vossen" w:date="2022-10-26T10:10:00Z">
                <w:rPr>
                  <w:rFonts w:ascii="Cambria Math" w:hAnsi="Cambria Math" w:cstheme="minorHAnsi"/>
                  <w:sz w:val="24"/>
                  <w:szCs w:val="24"/>
                </w:rPr>
                <m:t>c</m:t>
              </w:ins>
            </m:r>
          </m:sub>
        </m:sSub>
        <m:r>
          <w:ins w:id="132" w:author="Michael Patrick Vossen" w:date="2022-10-26T10:10:00Z">
            <w:rPr>
              <w:rFonts w:ascii="Cambria Math" w:hAnsi="Cambria Math" w:cstheme="minorHAnsi"/>
              <w:sz w:val="24"/>
              <w:szCs w:val="24"/>
            </w:rPr>
            <m:t>)</m:t>
          </w:ins>
        </m:r>
      </m:oMath>
      <w:ins w:id="133" w:author="Michael Patrick Vossen" w:date="2022-10-26T10:10:00Z">
        <w:r w:rsidRPr="00085483">
          <w:rPr>
            <w:rFonts w:eastAsiaTheme="minorEastAsia" w:cstheme="minorHAnsi"/>
            <w:sz w:val="24"/>
            <w:szCs w:val="24"/>
          </w:rPr>
          <w:t xml:space="preserve">.  </w:t>
        </w:r>
      </w:ins>
    </w:p>
    <w:p w14:paraId="74DA0550" w14:textId="5E4211DE" w:rsidR="008D1047" w:rsidRPr="008D1047" w:rsidDel="008D1047" w:rsidRDefault="008D1047">
      <w:pPr>
        <w:pStyle w:val="ListParagraph"/>
        <w:numPr>
          <w:ilvl w:val="0"/>
          <w:numId w:val="8"/>
        </w:numPr>
        <w:spacing w:line="276" w:lineRule="auto"/>
        <w:rPr>
          <w:del w:id="134" w:author="Michael Patrick Vossen" w:date="2022-10-26T10:07:00Z"/>
          <w:rFonts w:cstheme="minorHAnsi"/>
          <w:sz w:val="24"/>
          <w:szCs w:val="24"/>
          <w:rPrChange w:id="135" w:author="Michael Patrick Vossen" w:date="2022-10-26T10:07:00Z">
            <w:rPr>
              <w:del w:id="136" w:author="Michael Patrick Vossen" w:date="2022-10-26T10:07:00Z"/>
            </w:rPr>
          </w:rPrChange>
        </w:rPr>
        <w:pPrChange w:id="137" w:author="Michael Patrick Vossen" w:date="2022-10-26T10:07:00Z">
          <w:pPr>
            <w:pStyle w:val="ListParagraph"/>
            <w:numPr>
              <w:numId w:val="8"/>
            </w:numPr>
            <w:spacing w:after="200" w:line="276" w:lineRule="auto"/>
            <w:ind w:left="1080" w:hanging="360"/>
          </w:pPr>
        </w:pPrChange>
      </w:pPr>
    </w:p>
    <w:p w14:paraId="4534777B" w14:textId="77777777" w:rsidR="00E31D1B" w:rsidRPr="00E31D1B" w:rsidRDefault="00E31D1B" w:rsidP="00E31D1B">
      <w:pPr>
        <w:spacing w:line="276" w:lineRule="auto"/>
        <w:rPr>
          <w:rFonts w:cstheme="minorHAnsi"/>
          <w:sz w:val="24"/>
          <w:szCs w:val="24"/>
        </w:rPr>
      </w:pPr>
    </w:p>
    <w:p w14:paraId="7B2CF0EF" w14:textId="265030A7" w:rsidR="00E44B02" w:rsidRPr="00E44B02" w:rsidRDefault="00E44B02" w:rsidP="00E44B02">
      <w:pPr>
        <w:pStyle w:val="ListParagraph"/>
        <w:numPr>
          <w:ilvl w:val="0"/>
          <w:numId w:val="7"/>
        </w:numPr>
        <w:spacing w:line="276" w:lineRule="auto"/>
        <w:rPr>
          <w:rFonts w:cstheme="minorHAnsi"/>
          <w:sz w:val="24"/>
          <w:szCs w:val="24"/>
        </w:rPr>
      </w:pPr>
      <w:r w:rsidRPr="00DF55AC">
        <w:rPr>
          <w:rFonts w:cstheme="minorHAnsi"/>
          <w:sz w:val="24"/>
          <w:szCs w:val="24"/>
        </w:rPr>
        <w:t xml:space="preserve">Using the </w:t>
      </w:r>
      <w:r w:rsidRPr="00DF55AC">
        <w:rPr>
          <w:rFonts w:cstheme="minorHAnsi"/>
          <w:iCs/>
          <w:sz w:val="24"/>
          <w:szCs w:val="24"/>
        </w:rPr>
        <w:t>Skew-</w:t>
      </w:r>
      <w:r w:rsidRPr="00DF55AC">
        <w:rPr>
          <w:rFonts w:cstheme="minorHAnsi"/>
          <w:i/>
          <w:sz w:val="24"/>
          <w:szCs w:val="24"/>
        </w:rPr>
        <w:t>T</w:t>
      </w:r>
      <w:r w:rsidRPr="00DF55AC">
        <w:rPr>
          <w:rFonts w:cstheme="minorHAnsi"/>
          <w:iCs/>
          <w:sz w:val="24"/>
          <w:szCs w:val="24"/>
        </w:rPr>
        <w:t>/ln-</w:t>
      </w:r>
      <w:r w:rsidRPr="00DF55AC">
        <w:rPr>
          <w:rFonts w:cstheme="minorHAnsi"/>
          <w:i/>
          <w:sz w:val="24"/>
          <w:szCs w:val="24"/>
        </w:rPr>
        <w:t xml:space="preserve">p </w:t>
      </w:r>
      <w:r w:rsidRPr="00DF55AC">
        <w:rPr>
          <w:rFonts w:cstheme="minorHAnsi"/>
          <w:iCs/>
          <w:sz w:val="24"/>
          <w:szCs w:val="24"/>
        </w:rPr>
        <w:t xml:space="preserve">diagram you created for </w:t>
      </w:r>
      <w:r>
        <w:rPr>
          <w:rFonts w:cstheme="minorHAnsi"/>
          <w:iCs/>
          <w:sz w:val="24"/>
          <w:szCs w:val="24"/>
        </w:rPr>
        <w:t>MPX</w:t>
      </w:r>
      <w:r w:rsidRPr="00DF55AC">
        <w:rPr>
          <w:rFonts w:cstheme="minorHAnsi"/>
          <w:iCs/>
          <w:sz w:val="24"/>
          <w:szCs w:val="24"/>
        </w:rPr>
        <w:t xml:space="preserve"> on </w:t>
      </w:r>
      <w:r>
        <w:rPr>
          <w:rFonts w:cstheme="minorHAnsi"/>
          <w:iCs/>
          <w:sz w:val="24"/>
          <w:szCs w:val="24"/>
        </w:rPr>
        <w:t>August</w:t>
      </w:r>
      <w:r w:rsidRPr="00DF55AC">
        <w:rPr>
          <w:rFonts w:cstheme="minorHAnsi"/>
          <w:iCs/>
          <w:sz w:val="24"/>
          <w:szCs w:val="24"/>
        </w:rPr>
        <w:t xml:space="preserve"> 7</w:t>
      </w:r>
      <w:r w:rsidRPr="00DF55AC">
        <w:rPr>
          <w:rFonts w:cstheme="minorHAnsi"/>
          <w:iCs/>
          <w:sz w:val="24"/>
          <w:szCs w:val="24"/>
          <w:vertAlign w:val="superscript"/>
        </w:rPr>
        <w:t>th</w:t>
      </w:r>
      <w:r w:rsidRPr="00DF55AC">
        <w:rPr>
          <w:rFonts w:cstheme="minorHAnsi"/>
          <w:iCs/>
          <w:sz w:val="24"/>
          <w:szCs w:val="24"/>
        </w:rPr>
        <w:t>, 20</w:t>
      </w:r>
      <w:r>
        <w:rPr>
          <w:rFonts w:cstheme="minorHAnsi"/>
          <w:iCs/>
          <w:sz w:val="24"/>
          <w:szCs w:val="24"/>
        </w:rPr>
        <w:t>13</w:t>
      </w:r>
      <w:r w:rsidRPr="00DF55AC">
        <w:rPr>
          <w:rFonts w:cstheme="minorHAnsi"/>
          <w:iCs/>
          <w:sz w:val="24"/>
          <w:szCs w:val="24"/>
        </w:rPr>
        <w:t xml:space="preserve"> at </w:t>
      </w:r>
      <w:ins w:id="138" w:author="Michael Patrick Vossen" w:date="2022-12-14T15:36:00Z">
        <w:r w:rsidR="00751ED6">
          <w:rPr>
            <w:rFonts w:cstheme="minorHAnsi"/>
            <w:iCs/>
            <w:sz w:val="24"/>
            <w:szCs w:val="24"/>
          </w:rPr>
          <w:t>00</w:t>
        </w:r>
      </w:ins>
      <w:del w:id="139" w:author="Michael Patrick Vossen" w:date="2022-12-14T15:36:00Z">
        <w:r w:rsidRPr="00DF55AC" w:rsidDel="00751ED6">
          <w:rPr>
            <w:rFonts w:cstheme="minorHAnsi"/>
            <w:iCs/>
            <w:sz w:val="24"/>
            <w:szCs w:val="24"/>
          </w:rPr>
          <w:delText>12</w:delText>
        </w:r>
      </w:del>
      <w:r w:rsidRPr="00DF55AC">
        <w:rPr>
          <w:rFonts w:cstheme="minorHAnsi"/>
          <w:iCs/>
          <w:sz w:val="24"/>
          <w:szCs w:val="24"/>
        </w:rPr>
        <w:t xml:space="preserve">00 UTC, </w:t>
      </w:r>
      <w:del w:id="140" w:author="Clark Evans" w:date="2022-10-25T17:23:00Z">
        <w:r w:rsidR="00E31D1B" w:rsidRPr="00E31D1B" w:rsidDel="002311E4">
          <w:rPr>
            <w:rFonts w:cstheme="minorHAnsi"/>
            <w:sz w:val="24"/>
            <w:szCs w:val="24"/>
          </w:rPr>
          <w:delText xml:space="preserve">and the parcel method, </w:delText>
        </w:r>
      </w:del>
      <w:r w:rsidR="00E31D1B" w:rsidRPr="00E31D1B">
        <w:rPr>
          <w:rFonts w:cstheme="minorHAnsi"/>
          <w:sz w:val="24"/>
          <w:szCs w:val="24"/>
        </w:rPr>
        <w:t>find and record (on the sounding</w:t>
      </w:r>
      <w:ins w:id="141" w:author="Clark Evans" w:date="2022-10-25T17:21:00Z">
        <w:r w:rsidR="002311E4">
          <w:rPr>
            <w:rFonts w:cstheme="minorHAnsi"/>
            <w:sz w:val="24"/>
            <w:szCs w:val="24"/>
          </w:rPr>
          <w:t xml:space="preserve">; </w:t>
        </w:r>
        <w:del w:id="142" w:author="Michael Patrick Vossen" w:date="2022-10-26T10:00:00Z">
          <w:r w:rsidR="002311E4" w:rsidDel="00454D0C">
            <w:rPr>
              <w:rFonts w:cstheme="minorHAnsi"/>
              <w:sz w:val="24"/>
              <w:szCs w:val="24"/>
            </w:rPr>
            <w:delText xml:space="preserve">10 points total, </w:delText>
          </w:r>
        </w:del>
        <w:r w:rsidR="002311E4">
          <w:rPr>
            <w:rFonts w:cstheme="minorHAnsi"/>
            <w:sz w:val="24"/>
            <w:szCs w:val="24"/>
          </w:rPr>
          <w:t>2</w:t>
        </w:r>
      </w:ins>
      <w:ins w:id="143" w:author="Michael Patrick Vossen" w:date="2022-10-26T10:04:00Z">
        <w:r w:rsidR="00454D0C">
          <w:rPr>
            <w:rFonts w:cstheme="minorHAnsi"/>
            <w:sz w:val="24"/>
            <w:szCs w:val="24"/>
          </w:rPr>
          <w:t>.5</w:t>
        </w:r>
      </w:ins>
      <w:ins w:id="144" w:author="Clark Evans" w:date="2022-10-25T17:21:00Z">
        <w:r w:rsidR="002311E4">
          <w:rPr>
            <w:rFonts w:cstheme="minorHAnsi"/>
            <w:sz w:val="24"/>
            <w:szCs w:val="24"/>
          </w:rPr>
          <w:t xml:space="preserve"> points each</w:t>
        </w:r>
      </w:ins>
      <w:r w:rsidR="00E31D1B" w:rsidRPr="00E31D1B">
        <w:rPr>
          <w:rFonts w:cstheme="minorHAnsi"/>
          <w:sz w:val="24"/>
          <w:szCs w:val="24"/>
        </w:rPr>
        <w:t>):</w:t>
      </w:r>
    </w:p>
    <w:p w14:paraId="772BD55D" w14:textId="15C5827E" w:rsidR="00E31D1B" w:rsidRPr="00E31D1B" w:rsidRDefault="002311E4" w:rsidP="00E31D1B">
      <w:pPr>
        <w:pStyle w:val="ListParagraph"/>
        <w:numPr>
          <w:ilvl w:val="0"/>
          <w:numId w:val="9"/>
        </w:numPr>
        <w:spacing w:after="200" w:line="276" w:lineRule="auto"/>
        <w:rPr>
          <w:rFonts w:cstheme="minorHAnsi"/>
          <w:sz w:val="24"/>
          <w:szCs w:val="24"/>
        </w:rPr>
      </w:pPr>
      <w:ins w:id="145" w:author="Clark Evans" w:date="2022-10-25T17:23:00Z">
        <w:r>
          <w:rPr>
            <w:rFonts w:cstheme="minorHAnsi"/>
            <w:sz w:val="24"/>
            <w:szCs w:val="24"/>
          </w:rPr>
          <w:t xml:space="preserve">The </w:t>
        </w:r>
      </w:ins>
      <w:r w:rsidR="00E31D1B" w:rsidRPr="00E31D1B">
        <w:rPr>
          <w:rFonts w:cstheme="minorHAnsi"/>
          <w:sz w:val="24"/>
          <w:szCs w:val="24"/>
        </w:rPr>
        <w:t>Lifted Condensation Level (LCL)</w:t>
      </w:r>
    </w:p>
    <w:p w14:paraId="67A53556" w14:textId="43ACB234" w:rsidR="00E31D1B" w:rsidRPr="00E31D1B" w:rsidRDefault="002311E4" w:rsidP="00E31D1B">
      <w:pPr>
        <w:pStyle w:val="ListParagraph"/>
        <w:numPr>
          <w:ilvl w:val="0"/>
          <w:numId w:val="9"/>
        </w:numPr>
        <w:spacing w:after="200" w:line="276" w:lineRule="auto"/>
        <w:rPr>
          <w:rFonts w:cstheme="minorHAnsi"/>
          <w:sz w:val="24"/>
          <w:szCs w:val="24"/>
        </w:rPr>
      </w:pPr>
      <w:ins w:id="146" w:author="Clark Evans" w:date="2022-10-25T17:23:00Z">
        <w:r>
          <w:rPr>
            <w:rFonts w:cstheme="minorHAnsi"/>
            <w:sz w:val="24"/>
            <w:szCs w:val="24"/>
          </w:rPr>
          <w:t xml:space="preserve">The </w:t>
        </w:r>
      </w:ins>
      <w:r w:rsidR="00E31D1B" w:rsidRPr="00E31D1B">
        <w:rPr>
          <w:rFonts w:cstheme="minorHAnsi"/>
          <w:sz w:val="24"/>
          <w:szCs w:val="24"/>
        </w:rPr>
        <w:t>Level of Free Convection (LFC)</w:t>
      </w:r>
    </w:p>
    <w:p w14:paraId="47FC1B74" w14:textId="416DF07D" w:rsidR="00E31D1B" w:rsidRPr="00E31D1B" w:rsidRDefault="002311E4" w:rsidP="00E31D1B">
      <w:pPr>
        <w:pStyle w:val="ListParagraph"/>
        <w:numPr>
          <w:ilvl w:val="0"/>
          <w:numId w:val="9"/>
        </w:numPr>
        <w:spacing w:after="200" w:line="276" w:lineRule="auto"/>
        <w:rPr>
          <w:rFonts w:cstheme="minorHAnsi"/>
          <w:sz w:val="24"/>
          <w:szCs w:val="24"/>
        </w:rPr>
      </w:pPr>
      <w:ins w:id="147" w:author="Clark Evans" w:date="2022-10-25T17:23:00Z">
        <w:r>
          <w:rPr>
            <w:rFonts w:cstheme="minorHAnsi"/>
            <w:sz w:val="24"/>
            <w:szCs w:val="24"/>
          </w:rPr>
          <w:t xml:space="preserve">The </w:t>
        </w:r>
      </w:ins>
      <w:r w:rsidR="00E31D1B" w:rsidRPr="00E31D1B">
        <w:rPr>
          <w:rFonts w:cstheme="minorHAnsi"/>
          <w:sz w:val="24"/>
          <w:szCs w:val="24"/>
        </w:rPr>
        <w:t>Equilibrium Level</w:t>
      </w:r>
      <w:ins w:id="148" w:author="Clark Evans" w:date="2022-10-25T17:23:00Z">
        <w:r>
          <w:rPr>
            <w:rFonts w:cstheme="minorHAnsi"/>
            <w:sz w:val="24"/>
            <w:szCs w:val="24"/>
          </w:rPr>
          <w:t>(s)</w:t>
        </w:r>
      </w:ins>
      <w:r w:rsidR="00E31D1B" w:rsidRPr="00E31D1B">
        <w:rPr>
          <w:rFonts w:cstheme="minorHAnsi"/>
          <w:sz w:val="24"/>
          <w:szCs w:val="24"/>
        </w:rPr>
        <w:t xml:space="preserve"> (EL). </w:t>
      </w:r>
    </w:p>
    <w:p w14:paraId="2DB60A9B" w14:textId="77777777" w:rsidR="00E31D1B" w:rsidRPr="00E31D1B" w:rsidRDefault="00E31D1B" w:rsidP="00E31D1B">
      <w:pPr>
        <w:pStyle w:val="ListParagraph"/>
        <w:numPr>
          <w:ilvl w:val="0"/>
          <w:numId w:val="9"/>
        </w:numPr>
        <w:spacing w:after="200" w:line="276" w:lineRule="auto"/>
        <w:rPr>
          <w:rFonts w:cstheme="minorHAnsi"/>
          <w:sz w:val="24"/>
          <w:szCs w:val="24"/>
        </w:rPr>
      </w:pPr>
      <w:r w:rsidRPr="00E31D1B">
        <w:rPr>
          <w:rFonts w:cstheme="minorHAnsi"/>
          <w:sz w:val="24"/>
          <w:szCs w:val="24"/>
        </w:rPr>
        <w:t>Shade any CAPE and hatch any CIN.</w:t>
      </w:r>
    </w:p>
    <w:p w14:paraId="6705BDC3" w14:textId="4BA4068E" w:rsidR="00E31D1B" w:rsidRPr="00B84729" w:rsidRDefault="00E31D1B" w:rsidP="00085483">
      <w:pPr>
        <w:pStyle w:val="ListParagraph"/>
        <w:numPr>
          <w:ilvl w:val="0"/>
          <w:numId w:val="9"/>
        </w:numPr>
        <w:spacing w:line="276" w:lineRule="auto"/>
        <w:rPr>
          <w:rFonts w:cstheme="minorHAnsi"/>
          <w:sz w:val="24"/>
          <w:szCs w:val="24"/>
        </w:rPr>
      </w:pPr>
      <w:del w:id="149" w:author="Clark Evans" w:date="2022-10-25T17:24:00Z">
        <w:r w:rsidRPr="00085483" w:rsidDel="002311E4">
          <w:rPr>
            <w:rFonts w:cstheme="minorHAnsi"/>
            <w:sz w:val="24"/>
            <w:szCs w:val="24"/>
          </w:rPr>
          <w:delText>Find and record t</w:delText>
        </w:r>
      </w:del>
      <w:ins w:id="150" w:author="Clark Evans" w:date="2022-10-25T17:24:00Z">
        <w:r w:rsidR="002311E4">
          <w:rPr>
            <w:rFonts w:cstheme="minorHAnsi"/>
            <w:sz w:val="24"/>
            <w:szCs w:val="24"/>
          </w:rPr>
          <w:t>T</w:t>
        </w:r>
      </w:ins>
      <w:r w:rsidRPr="00085483">
        <w:rPr>
          <w:rFonts w:cstheme="minorHAnsi"/>
          <w:sz w:val="24"/>
          <w:szCs w:val="24"/>
        </w:rPr>
        <w:t>he convective temperature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c</m:t>
            </m:r>
          </m:sub>
        </m:sSub>
        <m:r>
          <w:rPr>
            <w:rFonts w:ascii="Cambria Math" w:hAnsi="Cambria Math" w:cstheme="minorHAnsi"/>
            <w:sz w:val="24"/>
            <w:szCs w:val="24"/>
          </w:rPr>
          <m:t>)</m:t>
        </m:r>
      </m:oMath>
      <w:r w:rsidRPr="00085483">
        <w:rPr>
          <w:rFonts w:eastAsiaTheme="minorEastAsia" w:cstheme="minorHAnsi"/>
          <w:sz w:val="24"/>
          <w:szCs w:val="24"/>
        </w:rPr>
        <w:t xml:space="preserve">.  </w:t>
      </w:r>
    </w:p>
    <w:p w14:paraId="5D3D8807" w14:textId="0085B7DD" w:rsidR="00B84729" w:rsidRDefault="00B84729" w:rsidP="00B84729">
      <w:pPr>
        <w:spacing w:line="276" w:lineRule="auto"/>
        <w:rPr>
          <w:rFonts w:cstheme="minorHAnsi"/>
          <w:sz w:val="24"/>
          <w:szCs w:val="24"/>
        </w:rPr>
      </w:pPr>
    </w:p>
    <w:p w14:paraId="7E33E7E9" w14:textId="19431FE1" w:rsidR="00B84729" w:rsidRDefault="00B84729">
      <w:pPr>
        <w:rPr>
          <w:rFonts w:cstheme="minorHAnsi"/>
          <w:sz w:val="24"/>
          <w:szCs w:val="24"/>
        </w:rPr>
      </w:pPr>
      <w:r>
        <w:rPr>
          <w:rFonts w:cstheme="minorHAnsi"/>
          <w:sz w:val="24"/>
          <w:szCs w:val="24"/>
        </w:rPr>
        <w:br w:type="page"/>
      </w:r>
    </w:p>
    <w:p w14:paraId="15E5043D" w14:textId="5107D6FC" w:rsidR="005615EF" w:rsidRDefault="005615EF" w:rsidP="00B84729">
      <w:pPr>
        <w:spacing w:line="276" w:lineRule="auto"/>
        <w:rPr>
          <w:rFonts w:cstheme="minorHAnsi"/>
          <w:b/>
          <w:bCs/>
          <w:iCs/>
          <w:sz w:val="24"/>
          <w:szCs w:val="24"/>
        </w:rPr>
      </w:pPr>
      <w:r w:rsidRPr="005615EF">
        <w:rPr>
          <w:rFonts w:cstheme="minorHAnsi"/>
          <w:b/>
          <w:bCs/>
          <w:iCs/>
          <w:sz w:val="24"/>
          <w:szCs w:val="24"/>
        </w:rPr>
        <w:lastRenderedPageBreak/>
        <w:t>Part IV</w:t>
      </w:r>
      <w:r>
        <w:rPr>
          <w:rFonts w:cstheme="minorHAnsi"/>
          <w:b/>
          <w:bCs/>
          <w:iCs/>
          <w:sz w:val="24"/>
          <w:szCs w:val="24"/>
        </w:rPr>
        <w:t>:</w:t>
      </w:r>
      <w:r w:rsidRPr="005615EF">
        <w:rPr>
          <w:rFonts w:cstheme="minorHAnsi"/>
          <w:b/>
          <w:bCs/>
          <w:iCs/>
          <w:sz w:val="24"/>
          <w:szCs w:val="24"/>
        </w:rPr>
        <w:t xml:space="preserve"> Skew-</w:t>
      </w:r>
      <w:r w:rsidRPr="005615EF">
        <w:rPr>
          <w:rFonts w:cstheme="minorHAnsi"/>
          <w:b/>
          <w:bCs/>
          <w:i/>
          <w:sz w:val="24"/>
          <w:szCs w:val="24"/>
        </w:rPr>
        <w:t>T</w:t>
      </w:r>
      <w:r w:rsidRPr="005615EF">
        <w:rPr>
          <w:rFonts w:cstheme="minorHAnsi"/>
          <w:b/>
          <w:bCs/>
          <w:iCs/>
          <w:sz w:val="24"/>
          <w:szCs w:val="24"/>
        </w:rPr>
        <w:t>/ln-</w:t>
      </w:r>
      <w:r w:rsidRPr="005615EF">
        <w:rPr>
          <w:rFonts w:cstheme="minorHAnsi"/>
          <w:b/>
          <w:bCs/>
          <w:i/>
          <w:sz w:val="24"/>
          <w:szCs w:val="24"/>
        </w:rPr>
        <w:t xml:space="preserve">p </w:t>
      </w:r>
      <w:ins w:id="151" w:author="Clark Evans" w:date="2022-10-25T17:24:00Z">
        <w:r w:rsidR="002311E4">
          <w:rPr>
            <w:rFonts w:cstheme="minorHAnsi"/>
            <w:b/>
            <w:bCs/>
            <w:iCs/>
            <w:sz w:val="24"/>
            <w:szCs w:val="24"/>
          </w:rPr>
          <w:t>D</w:t>
        </w:r>
      </w:ins>
      <w:del w:id="152" w:author="Clark Evans" w:date="2022-10-25T17:24:00Z">
        <w:r w:rsidRPr="005615EF" w:rsidDel="002311E4">
          <w:rPr>
            <w:rFonts w:cstheme="minorHAnsi"/>
            <w:b/>
            <w:bCs/>
            <w:iCs/>
            <w:sz w:val="24"/>
            <w:szCs w:val="24"/>
          </w:rPr>
          <w:delText>d</w:delText>
        </w:r>
      </w:del>
      <w:r w:rsidRPr="005615EF">
        <w:rPr>
          <w:rFonts w:cstheme="minorHAnsi"/>
          <w:b/>
          <w:bCs/>
          <w:iCs/>
          <w:sz w:val="24"/>
          <w:szCs w:val="24"/>
        </w:rPr>
        <w:t>iagram</w:t>
      </w:r>
      <w:r>
        <w:rPr>
          <w:rFonts w:cstheme="minorHAnsi"/>
          <w:b/>
          <w:bCs/>
          <w:iCs/>
          <w:sz w:val="24"/>
          <w:szCs w:val="24"/>
        </w:rPr>
        <w:t xml:space="preserve"> Interpretation</w:t>
      </w:r>
      <w:ins w:id="153" w:author="Clark Evans" w:date="2022-10-25T17:24:00Z">
        <w:r w:rsidR="002311E4">
          <w:rPr>
            <w:rFonts w:cstheme="minorHAnsi"/>
            <w:b/>
            <w:bCs/>
            <w:iCs/>
            <w:sz w:val="24"/>
            <w:szCs w:val="24"/>
          </w:rPr>
          <w:t>,</w:t>
        </w:r>
      </w:ins>
      <w:r>
        <w:rPr>
          <w:rFonts w:cstheme="minorHAnsi"/>
          <w:b/>
          <w:bCs/>
          <w:iCs/>
          <w:sz w:val="24"/>
          <w:szCs w:val="24"/>
        </w:rPr>
        <w:t xml:space="preserve"> Continued</w:t>
      </w:r>
      <w:r w:rsidR="00813C72">
        <w:rPr>
          <w:rFonts w:cstheme="minorHAnsi"/>
          <w:b/>
          <w:bCs/>
          <w:iCs/>
          <w:sz w:val="24"/>
          <w:szCs w:val="24"/>
        </w:rPr>
        <w:t xml:space="preserve"> (Graduate Students Only; </w:t>
      </w:r>
      <w:commentRangeStart w:id="154"/>
      <w:r w:rsidR="00813C72">
        <w:rPr>
          <w:rFonts w:cstheme="minorHAnsi"/>
          <w:b/>
          <w:bCs/>
          <w:iCs/>
          <w:sz w:val="24"/>
          <w:szCs w:val="24"/>
        </w:rPr>
        <w:t>10 pts</w:t>
      </w:r>
      <w:commentRangeEnd w:id="154"/>
      <w:r w:rsidR="002311E4">
        <w:rPr>
          <w:rStyle w:val="CommentReference"/>
        </w:rPr>
        <w:commentReference w:id="154"/>
      </w:r>
      <w:r w:rsidR="00813C72">
        <w:rPr>
          <w:rFonts w:cstheme="minorHAnsi"/>
          <w:b/>
          <w:bCs/>
          <w:iCs/>
          <w:sz w:val="24"/>
          <w:szCs w:val="24"/>
        </w:rPr>
        <w:t>)</w:t>
      </w:r>
    </w:p>
    <w:p w14:paraId="411F99AD" w14:textId="74576B0B" w:rsidR="007E5A16" w:rsidRDefault="007E5A16" w:rsidP="00B84729">
      <w:pPr>
        <w:spacing w:line="276" w:lineRule="auto"/>
        <w:rPr>
          <w:rFonts w:cstheme="minorHAnsi"/>
          <w:b/>
          <w:bCs/>
          <w:iCs/>
          <w:sz w:val="24"/>
          <w:szCs w:val="24"/>
        </w:rPr>
      </w:pPr>
    </w:p>
    <w:p w14:paraId="58B28619" w14:textId="555BF285" w:rsidR="007E5A16" w:rsidRPr="007E5A16" w:rsidRDefault="007E5A16" w:rsidP="007E5A16">
      <w:pPr>
        <w:pStyle w:val="ListParagraph"/>
        <w:numPr>
          <w:ilvl w:val="0"/>
          <w:numId w:val="7"/>
        </w:numPr>
        <w:spacing w:line="276" w:lineRule="auto"/>
        <w:rPr>
          <w:rFonts w:cstheme="minorHAnsi"/>
          <w:sz w:val="24"/>
          <w:szCs w:val="24"/>
          <w:u w:val="single"/>
        </w:rPr>
      </w:pPr>
      <w:r w:rsidRPr="00DF55AC">
        <w:rPr>
          <w:rFonts w:cstheme="minorHAnsi"/>
          <w:sz w:val="24"/>
          <w:szCs w:val="24"/>
        </w:rPr>
        <w:t xml:space="preserve">Using the </w:t>
      </w:r>
      <w:r w:rsidRPr="00DF55AC">
        <w:rPr>
          <w:rFonts w:cstheme="minorHAnsi"/>
          <w:iCs/>
          <w:sz w:val="24"/>
          <w:szCs w:val="24"/>
        </w:rPr>
        <w:t>Skew-</w:t>
      </w:r>
      <w:r w:rsidRPr="00DF55AC">
        <w:rPr>
          <w:rFonts w:cstheme="minorHAnsi"/>
          <w:i/>
          <w:sz w:val="24"/>
          <w:szCs w:val="24"/>
        </w:rPr>
        <w:t>T</w:t>
      </w:r>
      <w:r w:rsidRPr="00DF55AC">
        <w:rPr>
          <w:rFonts w:cstheme="minorHAnsi"/>
          <w:iCs/>
          <w:sz w:val="24"/>
          <w:szCs w:val="24"/>
        </w:rPr>
        <w:t>/ln-</w:t>
      </w:r>
      <w:r w:rsidRPr="00DF55AC">
        <w:rPr>
          <w:rFonts w:cstheme="minorHAnsi"/>
          <w:i/>
          <w:sz w:val="24"/>
          <w:szCs w:val="24"/>
        </w:rPr>
        <w:t xml:space="preserve">p </w:t>
      </w:r>
      <w:r w:rsidRPr="00DF55AC">
        <w:rPr>
          <w:rFonts w:cstheme="minorHAnsi"/>
          <w:iCs/>
          <w:sz w:val="24"/>
          <w:szCs w:val="24"/>
        </w:rPr>
        <w:t xml:space="preserve">diagram </w:t>
      </w:r>
      <w:del w:id="155" w:author="Clark Evans" w:date="2022-10-25T17:24:00Z">
        <w:r w:rsidDel="00E46355">
          <w:rPr>
            <w:rFonts w:cstheme="minorHAnsi"/>
            <w:iCs/>
            <w:sz w:val="24"/>
            <w:szCs w:val="24"/>
          </w:rPr>
          <w:delText>below</w:delText>
        </w:r>
        <w:r w:rsidRPr="00DF55AC" w:rsidDel="00E46355">
          <w:rPr>
            <w:rFonts w:cstheme="minorHAnsi"/>
            <w:iCs/>
            <w:sz w:val="24"/>
            <w:szCs w:val="24"/>
          </w:rPr>
          <w:delText xml:space="preserve"> </w:delText>
        </w:r>
      </w:del>
      <w:r w:rsidRPr="00DF55AC">
        <w:rPr>
          <w:rFonts w:cstheme="minorHAnsi"/>
          <w:iCs/>
          <w:sz w:val="24"/>
          <w:szCs w:val="24"/>
        </w:rPr>
        <w:t xml:space="preserve">for </w:t>
      </w:r>
      <w:r>
        <w:rPr>
          <w:rFonts w:cstheme="minorHAnsi"/>
          <w:iCs/>
          <w:sz w:val="24"/>
          <w:szCs w:val="24"/>
        </w:rPr>
        <w:t>MPX</w:t>
      </w:r>
      <w:ins w:id="156" w:author="Clark Evans" w:date="2022-10-25T17:24:00Z">
        <w:r w:rsidR="00E46355">
          <w:rPr>
            <w:rFonts w:cstheme="minorHAnsi"/>
            <w:iCs/>
            <w:sz w:val="24"/>
            <w:szCs w:val="24"/>
          </w:rPr>
          <w:t xml:space="preserve"> on the next page</w:t>
        </w:r>
      </w:ins>
      <w:r>
        <w:rPr>
          <w:rFonts w:cstheme="minorHAnsi"/>
          <w:iCs/>
          <w:sz w:val="24"/>
          <w:szCs w:val="24"/>
        </w:rPr>
        <w:t>:</w:t>
      </w:r>
      <w:ins w:id="157" w:author="Michael Patrick Vossen" w:date="2022-10-26T10:00:00Z">
        <w:r w:rsidR="00454D0C">
          <w:rPr>
            <w:rFonts w:cstheme="minorHAnsi"/>
            <w:iCs/>
            <w:sz w:val="24"/>
            <w:szCs w:val="24"/>
          </w:rPr>
          <w:t xml:space="preserve"> (1.5 pts each)</w:t>
        </w:r>
      </w:ins>
    </w:p>
    <w:p w14:paraId="650A97D6" w14:textId="0D16D73E" w:rsidR="00156780" w:rsidRDefault="00156780" w:rsidP="00156780">
      <w:pPr>
        <w:pStyle w:val="ListParagraph"/>
        <w:numPr>
          <w:ilvl w:val="1"/>
          <w:numId w:val="7"/>
        </w:numPr>
        <w:spacing w:line="276" w:lineRule="auto"/>
        <w:rPr>
          <w:rFonts w:cstheme="minorHAnsi"/>
          <w:sz w:val="24"/>
          <w:szCs w:val="24"/>
        </w:rPr>
      </w:pPr>
      <w:r w:rsidRPr="00DF55AC">
        <w:rPr>
          <w:rFonts w:cstheme="minorHAnsi"/>
          <w:sz w:val="24"/>
          <w:szCs w:val="24"/>
        </w:rPr>
        <w:t>Record all layers of warm</w:t>
      </w:r>
      <w:ins w:id="158" w:author="Clark Evans" w:date="2022-10-25T17:24:00Z">
        <w:r w:rsidR="00E46355">
          <w:rPr>
            <w:rFonts w:cstheme="minorHAnsi"/>
            <w:sz w:val="24"/>
            <w:szCs w:val="24"/>
          </w:rPr>
          <w:t>-</w:t>
        </w:r>
      </w:ins>
      <w:r w:rsidRPr="00DF55AC">
        <w:rPr>
          <w:rFonts w:cstheme="minorHAnsi"/>
          <w:sz w:val="24"/>
          <w:szCs w:val="24"/>
        </w:rPr>
        <w:t xml:space="preserve"> and cold</w:t>
      </w:r>
      <w:ins w:id="159" w:author="Clark Evans" w:date="2022-10-25T17:25:00Z">
        <w:r w:rsidR="00E46355">
          <w:rPr>
            <w:rFonts w:cstheme="minorHAnsi"/>
            <w:sz w:val="24"/>
            <w:szCs w:val="24"/>
          </w:rPr>
          <w:t>-</w:t>
        </w:r>
      </w:ins>
      <w:del w:id="160" w:author="Clark Evans" w:date="2022-10-25T17:25:00Z">
        <w:r w:rsidRPr="00DF55AC" w:rsidDel="00E46355">
          <w:rPr>
            <w:rFonts w:cstheme="minorHAnsi"/>
            <w:sz w:val="24"/>
            <w:szCs w:val="24"/>
          </w:rPr>
          <w:delText xml:space="preserve"> </w:delText>
        </w:r>
      </w:del>
      <w:r w:rsidRPr="00DF55AC">
        <w:rPr>
          <w:rFonts w:cstheme="minorHAnsi"/>
          <w:sz w:val="24"/>
          <w:szCs w:val="24"/>
        </w:rPr>
        <w:t>air advection (Write as: CAA: 925-700 hPa</w:t>
      </w:r>
      <w:ins w:id="161" w:author="Clark Evans" w:date="2022-10-25T17:25:00Z">
        <w:del w:id="162" w:author="Michael Patrick Vossen" w:date="2022-10-26T10:00:00Z">
          <w:r w:rsidR="00E46355" w:rsidDel="00454D0C">
            <w:rPr>
              <w:rFonts w:cstheme="minorHAnsi"/>
              <w:sz w:val="24"/>
              <w:szCs w:val="24"/>
            </w:rPr>
            <w:delText>.</w:delText>
          </w:r>
        </w:del>
      </w:ins>
      <w:r w:rsidRPr="00DF55AC">
        <w:rPr>
          <w:rFonts w:cstheme="minorHAnsi"/>
          <w:sz w:val="24"/>
          <w:szCs w:val="24"/>
        </w:rPr>
        <w:t>)</w:t>
      </w:r>
      <w:ins w:id="163" w:author="Michael Patrick Vossen" w:date="2022-10-26T10:00:00Z">
        <w:r w:rsidR="00454D0C">
          <w:rPr>
            <w:rFonts w:cstheme="minorHAnsi"/>
            <w:sz w:val="24"/>
            <w:szCs w:val="24"/>
          </w:rPr>
          <w:t>.</w:t>
        </w:r>
      </w:ins>
      <w:ins w:id="164" w:author="Clark Evans" w:date="2022-10-25T17:25:00Z">
        <w:del w:id="165" w:author="Michael Patrick Vossen" w:date="2022-10-26T10:00:00Z">
          <w:r w:rsidR="00E46355" w:rsidDel="00454D0C">
            <w:rPr>
              <w:rFonts w:cstheme="minorHAnsi"/>
              <w:sz w:val="24"/>
              <w:szCs w:val="24"/>
            </w:rPr>
            <w:delText>:</w:delText>
          </w:r>
        </w:del>
      </w:ins>
    </w:p>
    <w:p w14:paraId="2CA3F9AB" w14:textId="29ADF255" w:rsidR="00156780" w:rsidRDefault="00156780" w:rsidP="00156780">
      <w:pPr>
        <w:pStyle w:val="ListParagraph"/>
        <w:spacing w:line="276" w:lineRule="auto"/>
        <w:ind w:left="1440"/>
        <w:rPr>
          <w:rFonts w:cstheme="minorHAnsi"/>
          <w:sz w:val="24"/>
          <w:szCs w:val="24"/>
        </w:rPr>
      </w:pPr>
    </w:p>
    <w:p w14:paraId="11367F39" w14:textId="72BB6719" w:rsidR="00156780" w:rsidRDefault="00156780" w:rsidP="00156780">
      <w:pPr>
        <w:pStyle w:val="ListParagraph"/>
        <w:spacing w:line="276" w:lineRule="auto"/>
        <w:ind w:left="1440"/>
        <w:rPr>
          <w:rFonts w:cstheme="minorHAnsi"/>
          <w:sz w:val="24"/>
          <w:szCs w:val="24"/>
        </w:rPr>
      </w:pPr>
    </w:p>
    <w:p w14:paraId="1A6F2F88" w14:textId="367F3B37" w:rsidR="00156780" w:rsidRDefault="00156780" w:rsidP="00156780">
      <w:pPr>
        <w:pStyle w:val="ListParagraph"/>
        <w:spacing w:line="276" w:lineRule="auto"/>
        <w:ind w:left="1440"/>
        <w:rPr>
          <w:rFonts w:cstheme="minorHAnsi"/>
          <w:sz w:val="24"/>
          <w:szCs w:val="24"/>
        </w:rPr>
      </w:pPr>
    </w:p>
    <w:p w14:paraId="4A0F7968" w14:textId="77777777" w:rsidR="00156780" w:rsidRPr="00DF55AC" w:rsidRDefault="00156780" w:rsidP="00156780">
      <w:pPr>
        <w:pStyle w:val="ListParagraph"/>
        <w:spacing w:line="276" w:lineRule="auto"/>
        <w:ind w:left="1440"/>
        <w:rPr>
          <w:rFonts w:cstheme="minorHAnsi"/>
          <w:sz w:val="24"/>
          <w:szCs w:val="24"/>
        </w:rPr>
      </w:pPr>
    </w:p>
    <w:p w14:paraId="20A38995" w14:textId="2FA62C7B" w:rsidR="00084BF5" w:rsidRDefault="00084BF5" w:rsidP="00084BF5">
      <w:pPr>
        <w:pStyle w:val="ListParagraph"/>
        <w:numPr>
          <w:ilvl w:val="1"/>
          <w:numId w:val="7"/>
        </w:numPr>
        <w:spacing w:line="276" w:lineRule="auto"/>
        <w:rPr>
          <w:rFonts w:cstheme="minorHAnsi"/>
          <w:sz w:val="24"/>
          <w:szCs w:val="24"/>
        </w:rPr>
      </w:pPr>
      <w:r w:rsidRPr="007A4D90">
        <w:rPr>
          <w:rFonts w:cstheme="minorHAnsi"/>
          <w:sz w:val="24"/>
          <w:szCs w:val="24"/>
        </w:rPr>
        <w:t>The vertical layer of the inversion nearest the surface (e.g., 850-775 hPa)</w:t>
      </w:r>
      <w:ins w:id="166" w:author="Clark Evans" w:date="2022-10-25T17:25:00Z">
        <w:r w:rsidR="00E46355">
          <w:rPr>
            <w:rFonts w:cstheme="minorHAnsi"/>
            <w:sz w:val="24"/>
            <w:szCs w:val="24"/>
          </w:rPr>
          <w:t>:</w:t>
        </w:r>
      </w:ins>
    </w:p>
    <w:p w14:paraId="62011E08" w14:textId="5FEA0A92" w:rsidR="00084BF5" w:rsidRDefault="00084BF5" w:rsidP="00084BF5">
      <w:pPr>
        <w:pStyle w:val="ListParagraph"/>
        <w:spacing w:line="276" w:lineRule="auto"/>
        <w:ind w:left="1440"/>
        <w:rPr>
          <w:rFonts w:cstheme="minorHAnsi"/>
          <w:sz w:val="24"/>
          <w:szCs w:val="24"/>
        </w:rPr>
      </w:pPr>
    </w:p>
    <w:p w14:paraId="30A471EF" w14:textId="2FB3B112" w:rsidR="00084BF5" w:rsidRDefault="00084BF5" w:rsidP="00084BF5">
      <w:pPr>
        <w:pStyle w:val="ListParagraph"/>
        <w:spacing w:line="276" w:lineRule="auto"/>
        <w:ind w:left="1440"/>
        <w:rPr>
          <w:rFonts w:cstheme="minorHAnsi"/>
          <w:sz w:val="24"/>
          <w:szCs w:val="24"/>
        </w:rPr>
      </w:pPr>
    </w:p>
    <w:p w14:paraId="1B9CD1D0" w14:textId="6A29DCF8" w:rsidR="00084BF5" w:rsidRDefault="00084BF5" w:rsidP="00084BF5">
      <w:pPr>
        <w:pStyle w:val="ListParagraph"/>
        <w:spacing w:line="276" w:lineRule="auto"/>
        <w:ind w:left="1440"/>
        <w:rPr>
          <w:rFonts w:cstheme="minorHAnsi"/>
          <w:sz w:val="24"/>
          <w:szCs w:val="24"/>
        </w:rPr>
      </w:pPr>
    </w:p>
    <w:p w14:paraId="630F1013" w14:textId="77777777" w:rsidR="00084BF5" w:rsidRPr="007A4D90" w:rsidRDefault="00084BF5" w:rsidP="00084BF5">
      <w:pPr>
        <w:pStyle w:val="ListParagraph"/>
        <w:spacing w:line="276" w:lineRule="auto"/>
        <w:ind w:left="1440"/>
        <w:rPr>
          <w:rFonts w:cstheme="minorHAnsi"/>
          <w:sz w:val="24"/>
          <w:szCs w:val="24"/>
        </w:rPr>
      </w:pPr>
    </w:p>
    <w:p w14:paraId="08B4E62E" w14:textId="2DDA2CCC" w:rsidR="00C158CA" w:rsidRDefault="00C158CA" w:rsidP="00C158CA">
      <w:pPr>
        <w:pStyle w:val="ListParagraph"/>
        <w:numPr>
          <w:ilvl w:val="1"/>
          <w:numId w:val="7"/>
        </w:numPr>
        <w:spacing w:line="276" w:lineRule="auto"/>
        <w:rPr>
          <w:rFonts w:cstheme="minorHAnsi"/>
          <w:sz w:val="24"/>
          <w:szCs w:val="24"/>
        </w:rPr>
      </w:pPr>
      <w:r w:rsidRPr="007A4D90">
        <w:rPr>
          <w:rFonts w:cstheme="minorHAnsi"/>
          <w:sz w:val="24"/>
          <w:szCs w:val="24"/>
        </w:rPr>
        <w:t>Layers that could potentially have clouds. (Write as: Clouds: 925-850 hPa</w:t>
      </w:r>
      <w:ins w:id="167" w:author="Clark Evans" w:date="2022-10-25T17:25:00Z">
        <w:del w:id="168" w:author="Michael Patrick Vossen" w:date="2022-10-26T10:00:00Z">
          <w:r w:rsidR="00E46355" w:rsidDel="00454D0C">
            <w:rPr>
              <w:rFonts w:cstheme="minorHAnsi"/>
              <w:sz w:val="24"/>
              <w:szCs w:val="24"/>
            </w:rPr>
            <w:delText>.</w:delText>
          </w:r>
        </w:del>
      </w:ins>
      <w:r w:rsidRPr="007A4D90">
        <w:rPr>
          <w:rFonts w:cstheme="minorHAnsi"/>
          <w:sz w:val="24"/>
          <w:szCs w:val="24"/>
        </w:rPr>
        <w:t>)</w:t>
      </w:r>
      <w:ins w:id="169" w:author="Clark Evans" w:date="2022-10-25T17:25:00Z">
        <w:del w:id="170" w:author="Michael Patrick Vossen" w:date="2022-10-26T10:00:00Z">
          <w:r w:rsidR="00E46355" w:rsidDel="00454D0C">
            <w:rPr>
              <w:rFonts w:cstheme="minorHAnsi"/>
              <w:sz w:val="24"/>
              <w:szCs w:val="24"/>
            </w:rPr>
            <w:delText>:</w:delText>
          </w:r>
        </w:del>
      </w:ins>
    </w:p>
    <w:p w14:paraId="76A70242" w14:textId="7B60EDD8" w:rsidR="00C158CA" w:rsidRDefault="00C158CA" w:rsidP="00C158CA">
      <w:pPr>
        <w:spacing w:line="276" w:lineRule="auto"/>
        <w:rPr>
          <w:rFonts w:cstheme="minorHAnsi"/>
          <w:sz w:val="24"/>
          <w:szCs w:val="24"/>
        </w:rPr>
      </w:pPr>
    </w:p>
    <w:p w14:paraId="50917D24" w14:textId="77777777" w:rsidR="00C158CA" w:rsidRPr="00C158CA" w:rsidRDefault="00C158CA" w:rsidP="00C158CA">
      <w:pPr>
        <w:spacing w:line="276" w:lineRule="auto"/>
        <w:rPr>
          <w:rFonts w:cstheme="minorHAnsi"/>
          <w:sz w:val="24"/>
          <w:szCs w:val="24"/>
        </w:rPr>
      </w:pPr>
    </w:p>
    <w:p w14:paraId="16885D07" w14:textId="225A225A" w:rsidR="00C158CA" w:rsidRDefault="00C158CA" w:rsidP="00C158CA">
      <w:pPr>
        <w:pStyle w:val="ListParagraph"/>
        <w:numPr>
          <w:ilvl w:val="1"/>
          <w:numId w:val="7"/>
        </w:numPr>
        <w:spacing w:after="200" w:line="276" w:lineRule="auto"/>
        <w:rPr>
          <w:rFonts w:cstheme="minorHAnsi"/>
          <w:sz w:val="24"/>
          <w:szCs w:val="24"/>
        </w:rPr>
      </w:pPr>
      <w:r>
        <w:rPr>
          <w:rFonts w:cstheme="minorHAnsi"/>
          <w:sz w:val="24"/>
          <w:szCs w:val="24"/>
        </w:rPr>
        <w:t xml:space="preserve">The </w:t>
      </w:r>
      <w:del w:id="171" w:author="Clark Evans" w:date="2022-10-25T17:25:00Z">
        <w:r w:rsidDel="00E46355">
          <w:rPr>
            <w:rFonts w:cstheme="minorHAnsi"/>
            <w:sz w:val="24"/>
            <w:szCs w:val="24"/>
          </w:rPr>
          <w:delText xml:space="preserve">height </w:delText>
        </w:r>
      </w:del>
      <w:ins w:id="172" w:author="Clark Evans" w:date="2022-10-25T17:25:00Z">
        <w:r w:rsidR="00E46355">
          <w:rPr>
            <w:rFonts w:cstheme="minorHAnsi"/>
            <w:sz w:val="24"/>
            <w:szCs w:val="24"/>
          </w:rPr>
          <w:t xml:space="preserve">pressure level at which </w:t>
        </w:r>
      </w:ins>
      <w:del w:id="173" w:author="Clark Evans" w:date="2022-10-25T17:25:00Z">
        <w:r w:rsidDel="00E46355">
          <w:rPr>
            <w:rFonts w:cstheme="minorHAnsi"/>
            <w:sz w:val="24"/>
            <w:szCs w:val="24"/>
          </w:rPr>
          <w:delText xml:space="preserve">of </w:delText>
        </w:r>
      </w:del>
      <w:r>
        <w:rPr>
          <w:rFonts w:cstheme="minorHAnsi"/>
          <w:sz w:val="24"/>
          <w:szCs w:val="24"/>
        </w:rPr>
        <w:t>the tropopause</w:t>
      </w:r>
      <w:r w:rsidRPr="007A4D90">
        <w:rPr>
          <w:rFonts w:cstheme="minorHAnsi"/>
          <w:sz w:val="24"/>
          <w:szCs w:val="24"/>
        </w:rPr>
        <w:t xml:space="preserve"> </w:t>
      </w:r>
      <w:ins w:id="174" w:author="Clark Evans" w:date="2022-10-25T17:25:00Z">
        <w:r w:rsidR="00E46355">
          <w:rPr>
            <w:rFonts w:cstheme="minorHAnsi"/>
            <w:sz w:val="24"/>
            <w:szCs w:val="24"/>
          </w:rPr>
          <w:t xml:space="preserve">is located </w:t>
        </w:r>
      </w:ins>
      <w:r w:rsidRPr="007A4D90">
        <w:rPr>
          <w:rFonts w:cstheme="minorHAnsi"/>
          <w:sz w:val="24"/>
          <w:szCs w:val="24"/>
        </w:rPr>
        <w:t>(</w:t>
      </w:r>
      <w:ins w:id="175" w:author="Clark Evans" w:date="2022-10-25T17:25:00Z">
        <w:r w:rsidR="00E46355">
          <w:rPr>
            <w:rFonts w:cstheme="minorHAnsi"/>
            <w:sz w:val="24"/>
            <w:szCs w:val="24"/>
          </w:rPr>
          <w:t xml:space="preserve">in </w:t>
        </w:r>
      </w:ins>
      <w:r w:rsidRPr="007A4D90">
        <w:rPr>
          <w:rFonts w:cstheme="minorHAnsi"/>
          <w:sz w:val="24"/>
          <w:szCs w:val="24"/>
        </w:rPr>
        <w:t>hPa</w:t>
      </w:r>
      <w:del w:id="176" w:author="Clark Evans" w:date="2022-10-25T17:25:00Z">
        <w:r w:rsidRPr="007A4D90" w:rsidDel="00E46355">
          <w:rPr>
            <w:rFonts w:cstheme="minorHAnsi"/>
            <w:sz w:val="24"/>
            <w:szCs w:val="24"/>
          </w:rPr>
          <w:delText xml:space="preserve"> level</w:delText>
        </w:r>
      </w:del>
      <w:r w:rsidRPr="007A4D90">
        <w:rPr>
          <w:rFonts w:cstheme="minorHAnsi"/>
          <w:sz w:val="24"/>
          <w:szCs w:val="24"/>
        </w:rPr>
        <w:t>)</w:t>
      </w:r>
      <w:ins w:id="177" w:author="Clark Evans" w:date="2022-10-25T17:25:00Z">
        <w:r w:rsidR="00E46355">
          <w:rPr>
            <w:rFonts w:cstheme="minorHAnsi"/>
            <w:sz w:val="24"/>
            <w:szCs w:val="24"/>
          </w:rPr>
          <w:t>:</w:t>
        </w:r>
      </w:ins>
    </w:p>
    <w:p w14:paraId="6CBCB23B" w14:textId="1E0E82E9" w:rsidR="00C158CA" w:rsidRDefault="00C158CA" w:rsidP="00C158CA">
      <w:pPr>
        <w:pStyle w:val="ListParagraph"/>
        <w:spacing w:after="200" w:line="276" w:lineRule="auto"/>
        <w:ind w:left="1440"/>
        <w:rPr>
          <w:rFonts w:cstheme="minorHAnsi"/>
          <w:sz w:val="24"/>
          <w:szCs w:val="24"/>
        </w:rPr>
      </w:pPr>
    </w:p>
    <w:p w14:paraId="2DC0F9B1" w14:textId="5F37B4FE" w:rsidR="00C158CA" w:rsidRDefault="00C158CA" w:rsidP="00C158CA">
      <w:pPr>
        <w:pStyle w:val="ListParagraph"/>
        <w:spacing w:after="200" w:line="276" w:lineRule="auto"/>
        <w:ind w:left="1440"/>
        <w:rPr>
          <w:rFonts w:cstheme="minorHAnsi"/>
          <w:sz w:val="24"/>
          <w:szCs w:val="24"/>
        </w:rPr>
      </w:pPr>
    </w:p>
    <w:p w14:paraId="77276F3A" w14:textId="77777777" w:rsidR="00C158CA" w:rsidRPr="007A4D90" w:rsidRDefault="00C158CA" w:rsidP="00C158CA">
      <w:pPr>
        <w:pStyle w:val="ListParagraph"/>
        <w:spacing w:after="200" w:line="276" w:lineRule="auto"/>
        <w:ind w:left="1440"/>
        <w:rPr>
          <w:rFonts w:cstheme="minorHAnsi"/>
          <w:sz w:val="24"/>
          <w:szCs w:val="24"/>
        </w:rPr>
      </w:pPr>
    </w:p>
    <w:p w14:paraId="7B5E34AA" w14:textId="2D2DABA0" w:rsidR="007E5A16" w:rsidRPr="00B048A0" w:rsidRDefault="00E46355" w:rsidP="00C158CA">
      <w:pPr>
        <w:pStyle w:val="ListParagraph"/>
        <w:numPr>
          <w:ilvl w:val="0"/>
          <w:numId w:val="7"/>
        </w:numPr>
        <w:spacing w:line="276" w:lineRule="auto"/>
        <w:rPr>
          <w:rFonts w:cstheme="minorHAnsi"/>
          <w:sz w:val="24"/>
          <w:szCs w:val="24"/>
        </w:rPr>
      </w:pPr>
      <w:ins w:id="178" w:author="Clark Evans" w:date="2022-10-25T17:25:00Z">
        <w:r>
          <w:rPr>
            <w:rFonts w:cstheme="minorHAnsi"/>
            <w:sz w:val="24"/>
            <w:szCs w:val="24"/>
          </w:rPr>
          <w:t xml:space="preserve">Precipitation was falling </w:t>
        </w:r>
      </w:ins>
      <w:del w:id="179" w:author="Clark Evans" w:date="2022-10-25T17:25:00Z">
        <w:r w:rsidR="00C158CA" w:rsidDel="00E46355">
          <w:rPr>
            <w:rFonts w:cstheme="minorHAnsi"/>
            <w:sz w:val="24"/>
            <w:szCs w:val="24"/>
          </w:rPr>
          <w:delText>O</w:delText>
        </w:r>
      </w:del>
      <w:del w:id="180" w:author="Clark Evans" w:date="2022-10-25T17:26:00Z">
        <w:r w:rsidR="00C158CA" w:rsidDel="00E46355">
          <w:rPr>
            <w:rFonts w:cstheme="minorHAnsi"/>
            <w:sz w:val="24"/>
            <w:szCs w:val="24"/>
          </w:rPr>
          <w:delText>n</w:delText>
        </w:r>
      </w:del>
      <w:r w:rsidR="00C158CA">
        <w:rPr>
          <w:rFonts w:cstheme="minorHAnsi"/>
          <w:sz w:val="24"/>
          <w:szCs w:val="24"/>
        </w:rPr>
        <w:t xml:space="preserve"> </w:t>
      </w:r>
      <w:ins w:id="181" w:author="Clark Evans" w:date="2022-10-25T17:26:00Z">
        <w:r>
          <w:rPr>
            <w:rFonts w:cstheme="minorHAnsi"/>
            <w:sz w:val="24"/>
            <w:szCs w:val="24"/>
          </w:rPr>
          <w:t xml:space="preserve">at </w:t>
        </w:r>
      </w:ins>
      <w:r w:rsidR="00C158CA">
        <w:rPr>
          <w:rFonts w:cstheme="minorHAnsi"/>
          <w:sz w:val="24"/>
          <w:szCs w:val="24"/>
        </w:rPr>
        <w:t xml:space="preserve">the </w:t>
      </w:r>
      <w:del w:id="182" w:author="Clark Evans" w:date="2022-10-25T17:26:00Z">
        <w:r w:rsidR="00C158CA" w:rsidDel="00E46355">
          <w:rPr>
            <w:rFonts w:cstheme="minorHAnsi"/>
            <w:sz w:val="24"/>
            <w:szCs w:val="24"/>
          </w:rPr>
          <w:delText xml:space="preserve">day </w:delText>
        </w:r>
      </w:del>
      <w:ins w:id="183" w:author="Clark Evans" w:date="2022-10-25T17:26:00Z">
        <w:r>
          <w:rPr>
            <w:rFonts w:cstheme="minorHAnsi"/>
            <w:sz w:val="24"/>
            <w:szCs w:val="24"/>
          </w:rPr>
          <w:t xml:space="preserve">time </w:t>
        </w:r>
      </w:ins>
      <w:r w:rsidR="00C158CA">
        <w:rPr>
          <w:rFonts w:cstheme="minorHAnsi"/>
          <w:sz w:val="24"/>
          <w:szCs w:val="24"/>
        </w:rPr>
        <w:t xml:space="preserve">of the </w:t>
      </w:r>
      <w:r w:rsidR="00C158CA" w:rsidRPr="00DF55AC">
        <w:rPr>
          <w:rFonts w:cstheme="minorHAnsi"/>
          <w:iCs/>
          <w:sz w:val="24"/>
          <w:szCs w:val="24"/>
        </w:rPr>
        <w:t>Skew-</w:t>
      </w:r>
      <w:r w:rsidR="00C158CA" w:rsidRPr="00DF55AC">
        <w:rPr>
          <w:rFonts w:cstheme="minorHAnsi"/>
          <w:i/>
          <w:sz w:val="24"/>
          <w:szCs w:val="24"/>
        </w:rPr>
        <w:t>T</w:t>
      </w:r>
      <w:r w:rsidR="00C158CA" w:rsidRPr="00DF55AC">
        <w:rPr>
          <w:rFonts w:cstheme="minorHAnsi"/>
          <w:iCs/>
          <w:sz w:val="24"/>
          <w:szCs w:val="24"/>
        </w:rPr>
        <w:t>/ln-</w:t>
      </w:r>
      <w:r w:rsidR="00C158CA" w:rsidRPr="00DF55AC">
        <w:rPr>
          <w:rFonts w:cstheme="minorHAnsi"/>
          <w:i/>
          <w:sz w:val="24"/>
          <w:szCs w:val="24"/>
        </w:rPr>
        <w:t xml:space="preserve">p </w:t>
      </w:r>
      <w:r w:rsidR="00C158CA" w:rsidRPr="00DF55AC">
        <w:rPr>
          <w:rFonts w:cstheme="minorHAnsi"/>
          <w:iCs/>
          <w:sz w:val="24"/>
          <w:szCs w:val="24"/>
        </w:rPr>
        <w:t>diagram</w:t>
      </w:r>
      <w:r w:rsidR="00C158CA">
        <w:rPr>
          <w:rFonts w:cstheme="minorHAnsi"/>
          <w:iCs/>
          <w:sz w:val="24"/>
          <w:szCs w:val="24"/>
        </w:rPr>
        <w:t xml:space="preserve"> for MPX</w:t>
      </w:r>
      <w:del w:id="184" w:author="Clark Evans" w:date="2022-10-25T17:26:00Z">
        <w:r w:rsidR="00C158CA" w:rsidDel="00E46355">
          <w:rPr>
            <w:rFonts w:cstheme="minorHAnsi"/>
            <w:iCs/>
            <w:sz w:val="24"/>
            <w:szCs w:val="24"/>
          </w:rPr>
          <w:delText xml:space="preserve"> below precipitation was following,</w:delText>
        </w:r>
      </w:del>
      <w:ins w:id="185" w:author="Clark Evans" w:date="2022-10-25T17:26:00Z">
        <w:r>
          <w:rPr>
            <w:rFonts w:cstheme="minorHAnsi"/>
            <w:iCs/>
            <w:sz w:val="24"/>
            <w:szCs w:val="24"/>
          </w:rPr>
          <w:t>.</w:t>
        </w:r>
      </w:ins>
      <w:r w:rsidR="00C158CA">
        <w:rPr>
          <w:rFonts w:cstheme="minorHAnsi"/>
          <w:iCs/>
          <w:sz w:val="24"/>
          <w:szCs w:val="24"/>
        </w:rPr>
        <w:t xml:space="preserve"> </w:t>
      </w:r>
      <w:ins w:id="186" w:author="Clark Evans" w:date="2022-10-25T17:26:00Z">
        <w:r>
          <w:rPr>
            <w:rFonts w:cstheme="minorHAnsi"/>
            <w:iCs/>
            <w:sz w:val="24"/>
            <w:szCs w:val="24"/>
          </w:rPr>
          <w:t>F</w:t>
        </w:r>
      </w:ins>
      <w:del w:id="187" w:author="Clark Evans" w:date="2022-10-25T17:26:00Z">
        <w:r w:rsidR="00C158CA" w:rsidDel="00E46355">
          <w:rPr>
            <w:rFonts w:cstheme="minorHAnsi"/>
            <w:iCs/>
            <w:sz w:val="24"/>
            <w:szCs w:val="24"/>
          </w:rPr>
          <w:delText>f</w:delText>
        </w:r>
      </w:del>
      <w:r w:rsidR="00C158CA">
        <w:rPr>
          <w:rFonts w:cstheme="minorHAnsi"/>
          <w:iCs/>
          <w:sz w:val="24"/>
          <w:szCs w:val="24"/>
        </w:rPr>
        <w:t>rom the list</w:t>
      </w:r>
      <w:ins w:id="188" w:author="Clark Evans" w:date="2022-10-25T17:26:00Z">
        <w:r>
          <w:rPr>
            <w:rFonts w:cstheme="minorHAnsi"/>
            <w:iCs/>
            <w:sz w:val="24"/>
            <w:szCs w:val="24"/>
          </w:rPr>
          <w:t>,</w:t>
        </w:r>
      </w:ins>
      <w:r w:rsidR="00C158CA">
        <w:rPr>
          <w:rFonts w:cstheme="minorHAnsi"/>
          <w:iCs/>
          <w:sz w:val="24"/>
          <w:szCs w:val="24"/>
        </w:rPr>
        <w:t xml:space="preserve"> below select what type of precipitation is occurring and explain</w:t>
      </w:r>
      <w:r w:rsidR="00B048A0">
        <w:rPr>
          <w:rFonts w:cstheme="minorHAnsi"/>
          <w:iCs/>
          <w:sz w:val="24"/>
          <w:szCs w:val="24"/>
        </w:rPr>
        <w:t xml:space="preserve"> why you chose that precipitation type.</w:t>
      </w:r>
      <w:ins w:id="189" w:author="Michael Patrick Vossen" w:date="2022-10-26T10:01:00Z">
        <w:r w:rsidR="00454D0C">
          <w:rPr>
            <w:rFonts w:cstheme="minorHAnsi"/>
            <w:iCs/>
            <w:sz w:val="24"/>
            <w:szCs w:val="24"/>
          </w:rPr>
          <w:t xml:space="preserve"> (4 pts)</w:t>
        </w:r>
      </w:ins>
    </w:p>
    <w:p w14:paraId="0070889F" w14:textId="77777777" w:rsidR="00B048A0" w:rsidRPr="00B048A0" w:rsidRDefault="00B048A0" w:rsidP="00B048A0">
      <w:pPr>
        <w:pStyle w:val="ListParagraph"/>
        <w:spacing w:line="276" w:lineRule="auto"/>
        <w:rPr>
          <w:rFonts w:cstheme="minorHAnsi"/>
          <w:sz w:val="24"/>
          <w:szCs w:val="24"/>
        </w:rPr>
      </w:pPr>
    </w:p>
    <w:p w14:paraId="02E4B328" w14:textId="30111772" w:rsidR="00B048A0" w:rsidRPr="00B048A0" w:rsidRDefault="00B048A0" w:rsidP="00B048A0">
      <w:pPr>
        <w:pStyle w:val="ListParagraph"/>
        <w:numPr>
          <w:ilvl w:val="1"/>
          <w:numId w:val="7"/>
        </w:numPr>
        <w:spacing w:line="276" w:lineRule="auto"/>
        <w:rPr>
          <w:rFonts w:cstheme="minorHAnsi"/>
          <w:sz w:val="24"/>
          <w:szCs w:val="24"/>
        </w:rPr>
      </w:pPr>
      <w:r>
        <w:rPr>
          <w:rFonts w:cstheme="minorHAnsi"/>
          <w:iCs/>
          <w:sz w:val="24"/>
          <w:szCs w:val="24"/>
        </w:rPr>
        <w:t>Freezing Rain</w:t>
      </w:r>
    </w:p>
    <w:p w14:paraId="1ABD3D5E" w14:textId="4277FE07" w:rsidR="00B048A0" w:rsidRPr="00B048A0" w:rsidRDefault="00B048A0" w:rsidP="00B048A0">
      <w:pPr>
        <w:pStyle w:val="ListParagraph"/>
        <w:numPr>
          <w:ilvl w:val="1"/>
          <w:numId w:val="7"/>
        </w:numPr>
        <w:spacing w:line="276" w:lineRule="auto"/>
        <w:rPr>
          <w:rFonts w:cstheme="minorHAnsi"/>
          <w:sz w:val="24"/>
          <w:szCs w:val="24"/>
        </w:rPr>
      </w:pPr>
      <w:r>
        <w:rPr>
          <w:rFonts w:cstheme="minorHAnsi"/>
          <w:iCs/>
          <w:sz w:val="24"/>
          <w:szCs w:val="24"/>
        </w:rPr>
        <w:t>Sleet</w:t>
      </w:r>
    </w:p>
    <w:p w14:paraId="1059250B" w14:textId="51F866E6" w:rsidR="00B048A0" w:rsidRPr="00B048A0" w:rsidRDefault="00B048A0" w:rsidP="00B048A0">
      <w:pPr>
        <w:pStyle w:val="ListParagraph"/>
        <w:numPr>
          <w:ilvl w:val="1"/>
          <w:numId w:val="7"/>
        </w:numPr>
        <w:spacing w:line="276" w:lineRule="auto"/>
        <w:rPr>
          <w:rFonts w:cstheme="minorHAnsi"/>
          <w:sz w:val="24"/>
          <w:szCs w:val="24"/>
        </w:rPr>
      </w:pPr>
      <w:r>
        <w:rPr>
          <w:rFonts w:cstheme="minorHAnsi"/>
          <w:iCs/>
          <w:sz w:val="24"/>
          <w:szCs w:val="24"/>
        </w:rPr>
        <w:t>Snow</w:t>
      </w:r>
    </w:p>
    <w:p w14:paraId="41906EAE" w14:textId="1CDF726F" w:rsidR="00B048A0" w:rsidRPr="00C158CA" w:rsidRDefault="00B048A0" w:rsidP="00B048A0">
      <w:pPr>
        <w:pStyle w:val="ListParagraph"/>
        <w:numPr>
          <w:ilvl w:val="1"/>
          <w:numId w:val="7"/>
        </w:numPr>
        <w:spacing w:line="276" w:lineRule="auto"/>
        <w:rPr>
          <w:rFonts w:cstheme="minorHAnsi"/>
          <w:sz w:val="24"/>
          <w:szCs w:val="24"/>
        </w:rPr>
      </w:pPr>
      <w:r>
        <w:rPr>
          <w:rFonts w:cstheme="minorHAnsi"/>
          <w:iCs/>
          <w:sz w:val="24"/>
          <w:szCs w:val="24"/>
        </w:rPr>
        <w:t>Rain</w:t>
      </w:r>
    </w:p>
    <w:p w14:paraId="3F2ACBD0" w14:textId="0937DF9D" w:rsidR="00B84729" w:rsidRPr="00B84729" w:rsidRDefault="00B84729" w:rsidP="00B84729">
      <w:pPr>
        <w:spacing w:line="276" w:lineRule="auto"/>
        <w:rPr>
          <w:rFonts w:cstheme="minorHAnsi"/>
          <w:sz w:val="24"/>
          <w:szCs w:val="24"/>
        </w:rPr>
      </w:pPr>
    </w:p>
    <w:p w14:paraId="0E7B75A1" w14:textId="77777777" w:rsidR="007A4D90" w:rsidRPr="00DF55AC" w:rsidRDefault="007A4D90" w:rsidP="007A4D90">
      <w:pPr>
        <w:spacing w:line="276" w:lineRule="auto"/>
        <w:rPr>
          <w:rFonts w:cstheme="minorHAnsi"/>
          <w:sz w:val="24"/>
          <w:szCs w:val="24"/>
        </w:rPr>
      </w:pPr>
    </w:p>
    <w:p w14:paraId="315C4BF9" w14:textId="77777777" w:rsidR="007A4D90" w:rsidRPr="00CC6F0F" w:rsidRDefault="007A4D90" w:rsidP="007A4D90">
      <w:pPr>
        <w:spacing w:line="276" w:lineRule="auto"/>
        <w:rPr>
          <w:rFonts w:ascii="Arial" w:hAnsi="Arial" w:cs="Arial"/>
        </w:rPr>
      </w:pPr>
    </w:p>
    <w:p w14:paraId="3D4AE67C" w14:textId="7EA0CE45" w:rsidR="007A4D90" w:rsidRDefault="00CA56E9" w:rsidP="00A36D8E">
      <w:pPr>
        <w:ind w:left="-720"/>
      </w:pPr>
      <w:r>
        <w:rPr>
          <w:noProof/>
        </w:rPr>
        <w:lastRenderedPageBreak/>
        <w:drawing>
          <wp:inline distT="0" distB="0" distL="0" distR="0" wp14:anchorId="7E1FCE0C" wp14:editId="42EFEE59">
            <wp:extent cx="6943725" cy="758212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633" r="6570"/>
                    <a:stretch/>
                  </pic:blipFill>
                  <pic:spPr bwMode="auto">
                    <a:xfrm>
                      <a:off x="0" y="0"/>
                      <a:ext cx="6956733" cy="7596323"/>
                    </a:xfrm>
                    <a:prstGeom prst="rect">
                      <a:avLst/>
                    </a:prstGeom>
                    <a:noFill/>
                    <a:ln>
                      <a:noFill/>
                    </a:ln>
                    <a:extLst>
                      <a:ext uri="{53640926-AAD7-44D8-BBD7-CCE9431645EC}">
                        <a14:shadowObscured xmlns:a14="http://schemas.microsoft.com/office/drawing/2010/main"/>
                      </a:ext>
                    </a:extLst>
                  </pic:spPr>
                </pic:pic>
              </a:graphicData>
            </a:graphic>
          </wp:inline>
        </w:drawing>
      </w:r>
    </w:p>
    <w:sectPr w:rsidR="007A4D90" w:rsidSect="00A36D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Clark Evans" w:date="2022-10-25T17:19:00Z" w:initials="CE">
    <w:p w14:paraId="33A6F63D" w14:textId="77777777" w:rsidR="009B710C" w:rsidRDefault="009B710C" w:rsidP="00732289">
      <w:pPr>
        <w:pStyle w:val="CommentText"/>
        <w:jc w:val="left"/>
      </w:pPr>
      <w:r>
        <w:rPr>
          <w:rStyle w:val="CommentReference"/>
        </w:rPr>
        <w:annotationRef/>
      </w:r>
      <w:r>
        <w:t>Do we need to spell this out here? The students are asked to work with these soundings later in the lab, presumably meaning that they will need to print them at that time. Could we instead remove the graded part of this question and distribute the points evenly among later questions?</w:t>
      </w:r>
      <w:r>
        <w:br/>
      </w:r>
      <w:r>
        <w:br/>
        <w:t>Removing this here would also help address some confusion I had when I first read the next few questions, which reference different skew-T, ln-p diagrams than those listed here.</w:t>
      </w:r>
    </w:p>
  </w:comment>
  <w:comment w:id="18" w:author="Clark Evans" w:date="2022-10-25T17:22:00Z" w:initials="CE">
    <w:p w14:paraId="33271982" w14:textId="77777777" w:rsidR="002311E4" w:rsidRDefault="002311E4" w:rsidP="00512377">
      <w:pPr>
        <w:pStyle w:val="CommentText"/>
        <w:jc w:val="left"/>
      </w:pPr>
      <w:r>
        <w:rPr>
          <w:rStyle w:val="CommentReference"/>
        </w:rPr>
        <w:annotationRef/>
      </w:r>
      <w:r>
        <w:t>How many points should be assigned to each question from this one through the end of this section?</w:t>
      </w:r>
    </w:p>
  </w:comment>
  <w:comment w:id="19" w:author="Clark Evans [2]" w:date="2018-10-08T18:59:00Z" w:initials="CE">
    <w:p w14:paraId="1754CD6A" w14:textId="2809FB5A" w:rsidR="007A4D90" w:rsidRDefault="007A4D90" w:rsidP="007A4D90">
      <w:pPr>
        <w:pStyle w:val="CommentText"/>
      </w:pPr>
      <w:r>
        <w:rPr>
          <w:rStyle w:val="CommentReference"/>
        </w:rPr>
        <w:annotationRef/>
      </w:r>
      <w:r>
        <w:t>I forget – will they have been exposed to the different types of inversions (radiation, frontal, capping) by this point? If so, it might be fruitful to ask them to identify the type of inversion for each question in which the inversion layer is asked to be identified.</w:t>
      </w:r>
    </w:p>
  </w:comment>
  <w:comment w:id="89" w:author="Clark Evans" w:date="2022-10-25T17:21:00Z" w:initials="CE">
    <w:p w14:paraId="0BFD07A9" w14:textId="77777777" w:rsidR="002311E4" w:rsidRDefault="002311E4" w:rsidP="0034342D">
      <w:pPr>
        <w:pStyle w:val="CommentText"/>
        <w:jc w:val="left"/>
      </w:pPr>
      <w:r>
        <w:rPr>
          <w:rStyle w:val="CommentReference"/>
        </w:rPr>
        <w:annotationRef/>
      </w:r>
      <w:r>
        <w:t>How many points should be assigned to each question in this section?</w:t>
      </w:r>
    </w:p>
  </w:comment>
  <w:comment w:id="154" w:author="Clark Evans" w:date="2022-10-25T17:24:00Z" w:initials="CE">
    <w:p w14:paraId="013DC26C" w14:textId="77777777" w:rsidR="002311E4" w:rsidRDefault="002311E4" w:rsidP="00C130A1">
      <w:pPr>
        <w:pStyle w:val="CommentText"/>
        <w:jc w:val="left"/>
      </w:pPr>
      <w:r>
        <w:rPr>
          <w:rStyle w:val="CommentReference"/>
        </w:rPr>
        <w:annotationRef/>
      </w:r>
      <w:r>
        <w:t>Should we spell out how many points each of the following questions is worth?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A6F63D" w15:done="1"/>
  <w15:commentEx w15:paraId="33271982" w15:done="1"/>
  <w15:commentEx w15:paraId="1754CD6A" w15:done="1"/>
  <w15:commentEx w15:paraId="0BFD07A9" w15:done="1"/>
  <w15:commentEx w15:paraId="013DC26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991B" w16cex:dateUtc="2022-10-25T22:19:00Z"/>
  <w16cex:commentExtensible w16cex:durableId="270299BD" w16cex:dateUtc="2022-10-25T22:22:00Z"/>
  <w16cex:commentExtensible w16cex:durableId="2702997C" w16cex:dateUtc="2022-10-25T22:21:00Z"/>
  <w16cex:commentExtensible w16cex:durableId="27029A58" w16cex:dateUtc="2022-10-25T2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A6F63D" w16cid:durableId="2702991B"/>
  <w16cid:commentId w16cid:paraId="33271982" w16cid:durableId="270299BD"/>
  <w16cid:commentId w16cid:paraId="1754CD6A" w16cid:durableId="27011828"/>
  <w16cid:commentId w16cid:paraId="0BFD07A9" w16cid:durableId="2702997C"/>
  <w16cid:commentId w16cid:paraId="013DC26C" w16cid:durableId="27029A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877C7"/>
    <w:multiLevelType w:val="hybridMultilevel"/>
    <w:tmpl w:val="0D667C5A"/>
    <w:lvl w:ilvl="0" w:tplc="F7C4AFAC">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636F0"/>
    <w:multiLevelType w:val="hybridMultilevel"/>
    <w:tmpl w:val="9444622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FC3AE7"/>
    <w:multiLevelType w:val="hybridMultilevel"/>
    <w:tmpl w:val="EAA0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F7096"/>
    <w:multiLevelType w:val="hybridMultilevel"/>
    <w:tmpl w:val="CAD27BA2"/>
    <w:lvl w:ilvl="0" w:tplc="A57AE1FE">
      <w:start w:val="1"/>
      <w:numFmt w:val="lowerLetter"/>
      <w:lvlText w:val="%1."/>
      <w:lvlJc w:val="left"/>
      <w:pPr>
        <w:ind w:left="900" w:hanging="360"/>
      </w:pPr>
      <w:rPr>
        <w:rFonts w:hint="default"/>
      </w:rPr>
    </w:lvl>
    <w:lvl w:ilvl="1" w:tplc="6AB03BA0">
      <w:start w:val="1"/>
      <w:numFmt w:val="lowerLetter"/>
      <w:lvlText w:val="%2)"/>
      <w:lvlJc w:val="left"/>
      <w:pPr>
        <w:ind w:left="1620" w:hanging="360"/>
      </w:pPr>
      <w:rPr>
        <w:rFonts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3CCE6A66"/>
    <w:multiLevelType w:val="hybridMultilevel"/>
    <w:tmpl w:val="51C213F8"/>
    <w:lvl w:ilvl="0" w:tplc="A57AE1FE">
      <w:start w:val="1"/>
      <w:numFmt w:val="lowerLetter"/>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47374655"/>
    <w:multiLevelType w:val="hybridMultilevel"/>
    <w:tmpl w:val="F0DCD1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A15E3D"/>
    <w:multiLevelType w:val="hybridMultilevel"/>
    <w:tmpl w:val="4036D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B52586"/>
    <w:multiLevelType w:val="hybridMultilevel"/>
    <w:tmpl w:val="9444622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15E781C"/>
    <w:multiLevelType w:val="hybridMultilevel"/>
    <w:tmpl w:val="35BAA36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7540715">
    <w:abstractNumId w:val="2"/>
  </w:num>
  <w:num w:numId="2" w16cid:durableId="1905682234">
    <w:abstractNumId w:val="3"/>
  </w:num>
  <w:num w:numId="3" w16cid:durableId="2096972087">
    <w:abstractNumId w:val="8"/>
  </w:num>
  <w:num w:numId="4" w16cid:durableId="707415140">
    <w:abstractNumId w:val="4"/>
  </w:num>
  <w:num w:numId="5" w16cid:durableId="1715888311">
    <w:abstractNumId w:val="5"/>
  </w:num>
  <w:num w:numId="6" w16cid:durableId="1520511524">
    <w:abstractNumId w:val="6"/>
  </w:num>
  <w:num w:numId="7" w16cid:durableId="1103768577">
    <w:abstractNumId w:val="0"/>
  </w:num>
  <w:num w:numId="8" w16cid:durableId="1177186092">
    <w:abstractNumId w:val="7"/>
  </w:num>
  <w:num w:numId="9" w16cid:durableId="115240563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k Evans">
    <w15:presenceInfo w15:providerId="AD" w15:userId="S::evans36@uwm.edu::3e2a8c8b-6a2e-49da-bdc9-2fe681837cf0"/>
  </w15:person>
  <w15:person w15:author="Michael Patrick Vossen">
    <w15:presenceInfo w15:providerId="None" w15:userId="Michael Patrick Vossen"/>
  </w15:person>
  <w15:person w15:author="Clark Evans [2]">
    <w15:presenceInfo w15:providerId="AD" w15:userId="S-1-5-21-1229272821-630328440-682003330-406264"/>
  </w15:person>
  <w15:person w15:author="Michael Patrick Vossen [2]">
    <w15:presenceInfo w15:providerId="AD" w15:userId="S::mpvossen@uwm.edu::50b01dd7-51e6-4d68-a498-6c4a27777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5E"/>
    <w:rsid w:val="00084BF5"/>
    <w:rsid w:val="00085483"/>
    <w:rsid w:val="00156780"/>
    <w:rsid w:val="002311E4"/>
    <w:rsid w:val="00454D0C"/>
    <w:rsid w:val="005615EF"/>
    <w:rsid w:val="00617682"/>
    <w:rsid w:val="00751ED6"/>
    <w:rsid w:val="007A4D90"/>
    <w:rsid w:val="007E5A16"/>
    <w:rsid w:val="00813C72"/>
    <w:rsid w:val="00816EAA"/>
    <w:rsid w:val="00893401"/>
    <w:rsid w:val="008D1047"/>
    <w:rsid w:val="009B710C"/>
    <w:rsid w:val="00A36D8E"/>
    <w:rsid w:val="00B048A0"/>
    <w:rsid w:val="00B1185E"/>
    <w:rsid w:val="00B84729"/>
    <w:rsid w:val="00C158CA"/>
    <w:rsid w:val="00CA56E9"/>
    <w:rsid w:val="00DE23F7"/>
    <w:rsid w:val="00DF55AC"/>
    <w:rsid w:val="00E31D1B"/>
    <w:rsid w:val="00E44B02"/>
    <w:rsid w:val="00E46355"/>
    <w:rsid w:val="00EE5B87"/>
    <w:rsid w:val="00F54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B7F0"/>
  <w15:chartTrackingRefBased/>
  <w15:docId w15:val="{19586C0D-676F-40B4-8A19-4CE7C528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8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85E"/>
    <w:pPr>
      <w:ind w:left="720"/>
      <w:contextualSpacing/>
    </w:pPr>
  </w:style>
  <w:style w:type="character" w:styleId="CommentReference">
    <w:name w:val="annotation reference"/>
    <w:basedOn w:val="DefaultParagraphFont"/>
    <w:uiPriority w:val="99"/>
    <w:semiHidden/>
    <w:unhideWhenUsed/>
    <w:rsid w:val="007A4D90"/>
    <w:rPr>
      <w:sz w:val="16"/>
      <w:szCs w:val="16"/>
    </w:rPr>
  </w:style>
  <w:style w:type="paragraph" w:styleId="CommentText">
    <w:name w:val="annotation text"/>
    <w:basedOn w:val="Normal"/>
    <w:link w:val="CommentTextChar"/>
    <w:uiPriority w:val="99"/>
    <w:unhideWhenUsed/>
    <w:rsid w:val="007A4D90"/>
    <w:pPr>
      <w:spacing w:after="200" w:line="240" w:lineRule="auto"/>
      <w:jc w:val="right"/>
    </w:pPr>
    <w:rPr>
      <w:sz w:val="20"/>
      <w:szCs w:val="20"/>
    </w:rPr>
  </w:style>
  <w:style w:type="character" w:customStyle="1" w:styleId="CommentTextChar">
    <w:name w:val="Comment Text Char"/>
    <w:basedOn w:val="DefaultParagraphFont"/>
    <w:link w:val="CommentText"/>
    <w:uiPriority w:val="99"/>
    <w:rsid w:val="007A4D90"/>
    <w:rPr>
      <w:sz w:val="20"/>
      <w:szCs w:val="20"/>
    </w:rPr>
  </w:style>
  <w:style w:type="character" w:styleId="Hyperlink">
    <w:name w:val="Hyperlink"/>
    <w:basedOn w:val="DefaultParagraphFont"/>
    <w:uiPriority w:val="99"/>
    <w:unhideWhenUsed/>
    <w:rsid w:val="00DF55AC"/>
    <w:rPr>
      <w:color w:val="0563C1" w:themeColor="hyperlink"/>
      <w:u w:val="single"/>
    </w:rPr>
  </w:style>
  <w:style w:type="character" w:styleId="FollowedHyperlink">
    <w:name w:val="FollowedHyperlink"/>
    <w:basedOn w:val="DefaultParagraphFont"/>
    <w:uiPriority w:val="99"/>
    <w:semiHidden/>
    <w:unhideWhenUsed/>
    <w:rsid w:val="00E31D1B"/>
    <w:rPr>
      <w:color w:val="954F72" w:themeColor="followedHyperlink"/>
      <w:u w:val="single"/>
    </w:rPr>
  </w:style>
  <w:style w:type="paragraph" w:styleId="Revision">
    <w:name w:val="Revision"/>
    <w:hidden/>
    <w:uiPriority w:val="99"/>
    <w:semiHidden/>
    <w:rsid w:val="009B710C"/>
    <w:pPr>
      <w:spacing w:after="0" w:line="240" w:lineRule="auto"/>
    </w:pPr>
  </w:style>
  <w:style w:type="paragraph" w:styleId="CommentSubject">
    <w:name w:val="annotation subject"/>
    <w:basedOn w:val="CommentText"/>
    <w:next w:val="CommentText"/>
    <w:link w:val="CommentSubjectChar"/>
    <w:uiPriority w:val="99"/>
    <w:semiHidden/>
    <w:unhideWhenUsed/>
    <w:rsid w:val="009B710C"/>
    <w:pPr>
      <w:spacing w:after="160"/>
      <w:jc w:val="left"/>
    </w:pPr>
    <w:rPr>
      <w:b/>
      <w:bCs/>
    </w:rPr>
  </w:style>
  <w:style w:type="character" w:customStyle="1" w:styleId="CommentSubjectChar">
    <w:name w:val="Comment Subject Char"/>
    <w:basedOn w:val="CommentTextChar"/>
    <w:link w:val="CommentSubject"/>
    <w:uiPriority w:val="99"/>
    <w:semiHidden/>
    <w:rsid w:val="009B71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pc.noaa.gov/exper/soundingcli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Patrick Vossen</dc:creator>
  <cp:keywords/>
  <dc:description/>
  <cp:lastModifiedBy>Michael Patrick Vossen</cp:lastModifiedBy>
  <cp:revision>4</cp:revision>
  <dcterms:created xsi:type="dcterms:W3CDTF">2022-10-26T15:13:00Z</dcterms:created>
  <dcterms:modified xsi:type="dcterms:W3CDTF">2022-12-15T19:10:00Z</dcterms:modified>
</cp:coreProperties>
</file>